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/>
        <w:rPr>
          <w:rFonts w:ascii="Liberation Sans" w:cs="Liberation Sans" w:hAnsi="Liberation Sans" w:eastAsia="Liberation Sans"/>
          <w:b w:val="1"/>
          <w:bCs w:val="1"/>
          <w:outline w:val="0"/>
          <w:color w:val="000000"/>
          <w:sz w:val="32"/>
          <w:szCs w:val="32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Liberation Sans" w:cs="Liberation Sans" w:hAnsi="Liberation Sans" w:eastAsia="Liberation Sans"/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Пояснительная записка к проекту «</w:t>
      </w:r>
      <w:r>
        <w:rPr>
          <w:rFonts w:ascii="Montserrat" w:cs="Montserrat" w:hAnsi="Montserrat" w:eastAsia="Montserrat"/>
          <w:b w:val="1"/>
          <w:bCs w:val="1"/>
          <w:outline w:val="0"/>
          <w:color w:val="0e0e0e"/>
          <w:sz w:val="32"/>
          <w:szCs w:val="32"/>
          <w:u w:color="0e0e0e"/>
          <w:rtl w:val="0"/>
          <w:lang w:val="ru-RU"/>
          <w14:textFill>
            <w14:solidFill>
              <w14:srgbClr w14:val="0E0E0E"/>
            </w14:solidFill>
          </w14:textFill>
        </w:rPr>
        <w:t>Супер Малыш Хорек</w:t>
      </w:r>
      <w:r>
        <w:rPr>
          <w:rFonts w:ascii="Liberation Sans" w:cs="Liberation Sans" w:hAnsi="Liberation Sans" w:eastAsia="Liberation Sans"/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»</w:t>
      </w:r>
    </w:p>
    <w:p>
      <w:pPr>
        <w:pStyle w:val="Normal.0"/>
        <w:spacing w:after="0"/>
        <w:rPr>
          <w:sz w:val="32"/>
          <w:szCs w:val="32"/>
        </w:rPr>
      </w:pPr>
    </w:p>
    <w:p>
      <w:pPr>
        <w:pStyle w:val="Normal.0"/>
        <w:spacing w:after="0"/>
        <w:rPr>
          <w:sz w:val="32"/>
          <w:szCs w:val="32"/>
        </w:rPr>
      </w:pPr>
      <w:r>
        <w:rPr>
          <w:rFonts w:ascii="Liberation Sans" w:cs="Liberation Sans" w:hAnsi="Liberation Sans" w:eastAsia="Liberation Sans"/>
          <w:b w:val="1"/>
          <w:bCs w:val="1"/>
          <w:outline w:val="0"/>
          <w:color w:val="000000"/>
          <w:sz w:val="32"/>
          <w:szCs w:val="32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Автор</w:t>
      </w:r>
      <w:r>
        <w:rPr>
          <w:rFonts w:ascii="Liberation Sans" w:cs="Liberation Sans" w:hAnsi="Liberation Sans" w:eastAsia="Liberation Sans"/>
          <w:b w:val="1"/>
          <w:bCs w:val="1"/>
          <w:outline w:val="0"/>
          <w:color w:val="000000"/>
          <w:sz w:val="32"/>
          <w:szCs w:val="32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Liberation Sans" w:cs="Liberation Sans" w:hAnsi="Liberation Sans" w:eastAsia="Liberation Sans"/>
          <w:b w:val="1"/>
          <w:bCs w:val="1"/>
          <w:outline w:val="0"/>
          <w:color w:val="000000"/>
          <w:sz w:val="32"/>
          <w:szCs w:val="32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Кузин Сергей Юрьевич</w:t>
      </w:r>
      <w:r>
        <w:rPr>
          <w:rFonts w:ascii="Liberation Sans" w:cs="Liberation Sans" w:hAnsi="Liberation Sans" w:eastAsia="Liberation Sans"/>
          <w:b w:val="1"/>
          <w:bCs w:val="1"/>
          <w:outline w:val="0"/>
          <w:color w:val="000000"/>
          <w:sz w:val="32"/>
          <w:szCs w:val="32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Liberation Sans" w:cs="Liberation Sans" w:hAnsi="Liberation Sans" w:eastAsia="Liberation Sans"/>
          <w:b w:val="1"/>
          <w:bCs w:val="1"/>
          <w:outline w:val="0"/>
          <w:color w:val="000000"/>
          <w:sz w:val="32"/>
          <w:szCs w:val="32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Маркин Даниил Антонович</w:t>
      </w:r>
    </w:p>
    <w:p>
      <w:pPr>
        <w:pStyle w:val="Normal.0"/>
        <w:spacing w:after="0"/>
      </w:pPr>
      <w:r>
        <w:br w:type="textWrapping"/>
      </w:r>
    </w:p>
    <w:p>
      <w:pPr>
        <w:pStyle w:val="Normal.0"/>
        <w:spacing w:after="0"/>
      </w:pPr>
      <w:r>
        <w:rPr>
          <w:rFonts w:ascii="Liberation Sans" w:cs="Liberation Sans" w:hAnsi="Liberation Sans" w:eastAsia="Liberation Sans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 </w:t>
      </w:r>
      <w:r>
        <w:rPr>
          <w:rFonts w:ascii="Liberation Sans" w:cs="Liberation Sans" w:hAnsi="Liberation Sans" w:eastAsia="Liberation Sans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Тема проекта</w:t>
      </w:r>
    </w:p>
    <w:p>
      <w:pPr>
        <w:pStyle w:val="Normal.0"/>
        <w:spacing w:after="0"/>
      </w:pPr>
    </w:p>
    <w:p>
      <w:pPr>
        <w:pStyle w:val="Normal.0"/>
        <w:spacing w:after="0"/>
      </w:pPr>
      <w:r>
        <w:rPr>
          <w:rFonts w:ascii="Liberation Sans" w:cs="Liberation Sans" w:hAnsi="Liberation Sans" w:eastAsia="Liberation Sans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Создание</w:t>
      </w:r>
      <w:r>
        <w:rPr>
          <w:rFonts w:ascii="Liberation Sans" w:cs="Liberation Sans" w:hAnsi="Liberation Sans" w:eastAsia="Liberation Sans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игры на </w:t>
      </w:r>
      <w:r>
        <w:rPr>
          <w:rFonts w:ascii="Liberation Sans" w:cs="Liberation Sans" w:hAnsi="Liberation Sans" w:eastAsia="Liberation Sans"/>
          <w:b w:val="1"/>
          <w:bCs w:val="1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Pygame</w:t>
      </w:r>
      <w:r>
        <w:br w:type="textWrapping"/>
      </w:r>
    </w:p>
    <w:p>
      <w:pPr>
        <w:pStyle w:val="Normal.0"/>
        <w:spacing w:after="0"/>
      </w:pPr>
      <w:r>
        <w:rPr>
          <w:rFonts w:ascii="Liberation Sans" w:cs="Liberation Sans" w:hAnsi="Liberation Sans" w:eastAsia="Liberation Sans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 </w:t>
      </w:r>
      <w:r>
        <w:rPr>
          <w:rFonts w:ascii="Liberation Sans" w:cs="Liberation Sans" w:hAnsi="Liberation Sans" w:eastAsia="Liberation Sans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Цель проекта</w:t>
      </w:r>
    </w:p>
    <w:p>
      <w:pPr>
        <w:pStyle w:val="Normal.0"/>
        <w:spacing w:after="0"/>
      </w:pPr>
      <w:r>
        <w:br w:type="textWrapping"/>
      </w:r>
    </w:p>
    <w:p>
      <w:pPr>
        <w:pStyle w:val="Normal.0"/>
        <w:spacing w:after="0"/>
      </w:pPr>
      <w:r>
        <w:rPr>
          <w:rFonts w:ascii="Liberation Sans" w:cs="Liberation Sans" w:hAnsi="Liberation Sans" w:eastAsia="Liberation Sans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Целью проекта является разработка удобного инструмента для пользователей</w:t>
      </w:r>
      <w:r>
        <w:rPr>
          <w:rFonts w:ascii="Liberation Sans" w:cs="Liberation Sans" w:hAnsi="Liberation Sans" w:eastAsia="Liberation Sans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Liberation Sans" w:cs="Liberation Sans" w:hAnsi="Liberation Sans" w:eastAsia="Liberation Sans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увлеченных кино и сериалами</w:t>
      </w:r>
      <w:r>
        <w:rPr>
          <w:rFonts w:ascii="Liberation Sans" w:cs="Liberation Sans" w:hAnsi="Liberation Sans" w:eastAsia="Liberation Sans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Liberation Sans" w:cs="Liberation Sans" w:hAnsi="Liberation Sans" w:eastAsia="Liberation Sans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позволяющего организовать личную библиотеку</w:t>
      </w:r>
      <w:r>
        <w:rPr>
          <w:rFonts w:ascii="Liberation Sans" w:cs="Liberation Sans" w:hAnsi="Liberation Sans" w:eastAsia="Liberation Sans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Liberation Sans" w:cs="Liberation Sans" w:hAnsi="Liberation Sans" w:eastAsia="Liberation Sans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отслеживать просмотры</w:t>
      </w:r>
      <w:r>
        <w:rPr>
          <w:rFonts w:ascii="Liberation Sans" w:cs="Liberation Sans" w:hAnsi="Liberation Sans" w:eastAsia="Liberation Sans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Liberation Sans" w:cs="Liberation Sans" w:hAnsi="Liberation Sans" w:eastAsia="Liberation Sans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выставлять оценки и оставлять отзывы</w:t>
      </w:r>
      <w:r>
        <w:rPr>
          <w:rFonts w:ascii="Liberation Sans" w:cs="Liberation Sans" w:hAnsi="Liberation Sans" w:eastAsia="Liberation Sans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/>
      </w:pPr>
      <w:r>
        <w:br w:type="textWrapping"/>
      </w:r>
    </w:p>
    <w:p>
      <w:pPr>
        <w:pStyle w:val="Normal.0"/>
        <w:spacing w:after="0"/>
        <w:rPr>
          <w:rFonts w:ascii="Montserrat" w:cs="Montserrat" w:hAnsi="Montserrat" w:eastAsia="Montserrat"/>
          <w:b w:val="1"/>
          <w:bCs w:val="1"/>
          <w:outline w:val="0"/>
          <w:color w:val="0e0e0e"/>
          <w:u w:color="0e0e0e"/>
          <w14:textFill>
            <w14:solidFill>
              <w14:srgbClr w14:val="0E0E0E"/>
            </w14:solidFill>
          </w14:textFill>
        </w:rPr>
      </w:pPr>
      <w:r>
        <w:rPr>
          <w:rFonts w:ascii="Liberation Sans" w:cs="Liberation Sans" w:hAnsi="Liberation Sans" w:eastAsia="Liberation Sans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 </w:t>
      </w:r>
      <w:r>
        <w:rPr>
          <w:rFonts w:ascii="Liberation Sans" w:cs="Liberation Sans" w:hAnsi="Liberation Sans" w:eastAsia="Liberation Sans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ontserrat" w:cs="Montserrat" w:hAnsi="Montserrat" w:eastAsia="Montserrat"/>
          <w:b w:val="1"/>
          <w:bCs w:val="1"/>
          <w:outline w:val="0"/>
          <w:color w:val="0e0e0e"/>
          <w:u w:color="0e0e0e"/>
          <w:rtl w:val="0"/>
          <w:lang w:val="ru-RU"/>
          <w14:textFill>
            <w14:solidFill>
              <w14:srgbClr w14:val="0E0E0E"/>
            </w14:solidFill>
          </w14:textFill>
        </w:rPr>
        <w:t>Описание игры</w:t>
      </w:r>
      <w:r>
        <w:rPr>
          <w:rFonts w:ascii="Montserrat" w:cs="Montserrat" w:hAnsi="Montserrat" w:eastAsia="Montserrat"/>
          <w:b w:val="1"/>
          <w:bCs w:val="1"/>
          <w:outline w:val="0"/>
          <w:color w:val="0e0e0e"/>
          <w:u w:color="0e0e0e"/>
          <w:rtl w:val="0"/>
          <w:lang w:val="ru-RU"/>
          <w14:textFill>
            <w14:solidFill>
              <w14:srgbClr w14:val="0E0E0E"/>
            </w14:solidFill>
          </w14:textFill>
        </w:rPr>
        <w:t>: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76" w:lineRule="auto"/>
        <w:ind w:left="0" w:right="0" w:firstLine="0"/>
        <w:jc w:val="left"/>
        <w:rPr>
          <w:rFonts w:ascii="Montserrat" w:cs="Montserrat" w:hAnsi="Montserrat" w:eastAsia="Montserrat"/>
          <w:outline w:val="0"/>
          <w:color w:val="0e0e0e"/>
          <w:sz w:val="21"/>
          <w:szCs w:val="21"/>
          <w:u w:color="0e0e0e"/>
          <w:rtl w:val="0"/>
          <w14:textFill>
            <w14:solidFill>
              <w14:srgbClr w14:val="0E0E0E"/>
            </w14:solidFill>
          </w14:textFill>
        </w:rPr>
      </w:pPr>
      <w:r>
        <w:rPr>
          <w:rFonts w:ascii="Montserrat" w:cs="Montserrat" w:hAnsi="Montserrat" w:eastAsia="Montserrat" w:hint="default"/>
          <w:outline w:val="0"/>
          <w:color w:val="0e0e0e"/>
          <w:sz w:val="21"/>
          <w:szCs w:val="21"/>
          <w:u w:color="0e0e0e"/>
          <w:rtl w:val="0"/>
          <w:lang w:val="ru-RU"/>
          <w14:textFill>
            <w14:solidFill>
              <w14:srgbClr w14:val="0E0E0E"/>
            </w14:solidFill>
          </w14:textFill>
        </w:rPr>
        <w:t xml:space="preserve">“Супер Малыш Хорек” — это веселая и яркая аркадная игра в жанре </w:t>
      </w:r>
      <w:r>
        <w:rPr>
          <w:rFonts w:ascii="Montserrat" w:cs="Montserrat" w:hAnsi="Montserrat" w:eastAsia="Montserrat"/>
          <w:outline w:val="0"/>
          <w:color w:val="0e0e0e"/>
          <w:sz w:val="21"/>
          <w:szCs w:val="21"/>
          <w:u w:color="0e0e0e"/>
          <w:rtl w:val="0"/>
          <w:lang w:val="da-DK"/>
          <w14:textFill>
            <w14:solidFill>
              <w14:srgbClr w14:val="0E0E0E"/>
            </w14:solidFill>
          </w14:textFill>
        </w:rPr>
        <w:t>2D-</w:t>
      </w:r>
      <w:r>
        <w:rPr>
          <w:rFonts w:ascii="Montserrat" w:cs="Montserrat" w:hAnsi="Montserrat" w:eastAsia="Montserrat" w:hint="default"/>
          <w:outline w:val="0"/>
          <w:color w:val="0e0e0e"/>
          <w:sz w:val="21"/>
          <w:szCs w:val="21"/>
          <w:u w:color="0e0e0e"/>
          <w:rtl w:val="0"/>
          <w:lang w:val="ru-RU"/>
          <w14:textFill>
            <w14:solidFill>
              <w14:srgbClr w14:val="0E0E0E"/>
            </w14:solidFill>
          </w14:textFill>
        </w:rPr>
        <w:t>платформера</w:t>
      </w:r>
      <w:r>
        <w:rPr>
          <w:rFonts w:ascii="Montserrat" w:cs="Montserrat" w:hAnsi="Montserrat" w:eastAsia="Montserrat"/>
          <w:outline w:val="0"/>
          <w:color w:val="0e0e0e"/>
          <w:sz w:val="21"/>
          <w:szCs w:val="21"/>
          <w:u w:color="0e0e0e"/>
          <w:rtl w:val="0"/>
          <w14:textFill>
            <w14:solidFill>
              <w14:srgbClr w14:val="0E0E0E"/>
            </w14:solidFill>
          </w14:textFill>
        </w:rPr>
        <w:t xml:space="preserve">, </w:t>
      </w:r>
      <w:r>
        <w:rPr>
          <w:rFonts w:ascii="Montserrat" w:cs="Montserrat" w:hAnsi="Montserrat" w:eastAsia="Montserrat" w:hint="default"/>
          <w:outline w:val="0"/>
          <w:color w:val="0e0e0e"/>
          <w:sz w:val="21"/>
          <w:szCs w:val="21"/>
          <w:u w:color="0e0e0e"/>
          <w:rtl w:val="0"/>
          <w:lang w:val="ru-RU"/>
          <w14:textFill>
            <w14:solidFill>
              <w14:srgbClr w14:val="0E0E0E"/>
            </w14:solidFill>
          </w14:textFill>
        </w:rPr>
        <w:t>где игроку предстоит играть за обаятельного хорька Патрика</w:t>
      </w:r>
      <w:r>
        <w:rPr>
          <w:rFonts w:ascii="Montserrat" w:cs="Montserrat" w:hAnsi="Montserrat" w:eastAsia="Montserrat"/>
          <w:outline w:val="0"/>
          <w:color w:val="0e0e0e"/>
          <w:sz w:val="21"/>
          <w:szCs w:val="21"/>
          <w:u w:color="0e0e0e"/>
          <w:rtl w:val="0"/>
          <w14:textFill>
            <w14:solidFill>
              <w14:srgbClr w14:val="0E0E0E"/>
            </w14:solidFill>
          </w14:textFill>
        </w:rPr>
        <w:t xml:space="preserve">. </w:t>
      </w:r>
      <w:r>
        <w:rPr>
          <w:rFonts w:ascii="Montserrat" w:cs="Montserrat" w:hAnsi="Montserrat" w:eastAsia="Montserrat" w:hint="default"/>
          <w:outline w:val="0"/>
          <w:color w:val="0e0e0e"/>
          <w:sz w:val="21"/>
          <w:szCs w:val="21"/>
          <w:u w:color="0e0e0e"/>
          <w:rtl w:val="0"/>
          <w:lang w:val="ru-RU"/>
          <w14:textFill>
            <w14:solidFill>
              <w14:srgbClr w14:val="0E0E0E"/>
            </w14:solidFill>
          </w14:textFill>
        </w:rPr>
        <w:t>Игра предлагает увлекательную механику с крутыми возможностями</w:t>
      </w:r>
      <w:r>
        <w:rPr>
          <w:rFonts w:ascii="Montserrat" w:cs="Montserrat" w:hAnsi="Montserrat" w:eastAsia="Montserrat"/>
          <w:outline w:val="0"/>
          <w:color w:val="0e0e0e"/>
          <w:sz w:val="21"/>
          <w:szCs w:val="21"/>
          <w:u w:color="0e0e0e"/>
          <w:rtl w:val="0"/>
          <w14:textFill>
            <w14:solidFill>
              <w14:srgbClr w14:val="0E0E0E"/>
            </w14:solidFill>
          </w14:textFill>
        </w:rPr>
        <w:t xml:space="preserve">, </w:t>
      </w:r>
      <w:r>
        <w:rPr>
          <w:rFonts w:ascii="Montserrat" w:cs="Montserrat" w:hAnsi="Montserrat" w:eastAsia="Montserrat" w:hint="default"/>
          <w:outline w:val="0"/>
          <w:color w:val="0e0e0e"/>
          <w:sz w:val="21"/>
          <w:szCs w:val="21"/>
          <w:u w:color="0e0e0e"/>
          <w:rtl w:val="0"/>
          <w:lang w:val="ru-RU"/>
          <w14:textFill>
            <w14:solidFill>
              <w14:srgbClr w14:val="0E0E0E"/>
            </w14:solidFill>
          </w14:textFill>
        </w:rPr>
        <w:t>где каждый элемент погружает в продуманный и приключенческий лор</w:t>
      </w:r>
      <w:r>
        <w:rPr>
          <w:rFonts w:ascii="Montserrat" w:cs="Montserrat" w:hAnsi="Montserrat" w:eastAsia="Montserrat"/>
          <w:outline w:val="0"/>
          <w:color w:val="0e0e0e"/>
          <w:sz w:val="21"/>
          <w:szCs w:val="21"/>
          <w:u w:color="0e0e0e"/>
          <w:rtl w:val="0"/>
          <w14:textFill>
            <w14:solidFill>
              <w14:srgbClr w14:val="0E0E0E"/>
            </w14:solidFill>
          </w14:textFill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240" w:after="240" w:line="276" w:lineRule="auto"/>
        <w:ind w:left="0" w:right="0" w:firstLine="0"/>
        <w:jc w:val="left"/>
        <w:rPr>
          <w:rFonts w:ascii="Montserrat" w:cs="Montserrat" w:hAnsi="Montserrat" w:eastAsia="Montserrat"/>
          <w:outline w:val="0"/>
          <w:color w:val="0e0e0e"/>
          <w:sz w:val="21"/>
          <w:szCs w:val="21"/>
          <w:u w:color="0e0e0e"/>
          <w:rtl w:val="0"/>
          <w14:textFill>
            <w14:solidFill>
              <w14:srgbClr w14:val="0E0E0E"/>
            </w14:solidFill>
          </w14:textFill>
        </w:rPr>
      </w:pPr>
      <w:r>
        <w:rPr>
          <w:rFonts w:ascii="Montserrat" w:cs="Montserrat" w:hAnsi="Montserrat" w:eastAsia="Montserrat" w:hint="default"/>
          <w:outline w:val="0"/>
          <w:color w:val="0e0e0e"/>
          <w:sz w:val="21"/>
          <w:szCs w:val="21"/>
          <w:u w:color="0e0e0e"/>
          <w:rtl w:val="0"/>
          <w:lang w:val="ru-RU"/>
          <w14:textFill>
            <w14:solidFill>
              <w14:srgbClr w14:val="0E0E0E"/>
            </w14:solidFill>
          </w14:textFill>
        </w:rPr>
        <w:t>Игроку предстоит пройти несколько уровней</w:t>
      </w:r>
      <w:r>
        <w:rPr>
          <w:rFonts w:ascii="Montserrat" w:cs="Montserrat" w:hAnsi="Montserrat" w:eastAsia="Montserrat"/>
          <w:outline w:val="0"/>
          <w:color w:val="0e0e0e"/>
          <w:sz w:val="21"/>
          <w:szCs w:val="21"/>
          <w:u w:color="0e0e0e"/>
          <w:rtl w:val="0"/>
          <w14:textFill>
            <w14:solidFill>
              <w14:srgbClr w14:val="0E0E0E"/>
            </w14:solidFill>
          </w14:textFill>
        </w:rPr>
        <w:t xml:space="preserve">, </w:t>
      </w:r>
      <w:r>
        <w:rPr>
          <w:rFonts w:ascii="Montserrat" w:cs="Montserrat" w:hAnsi="Montserrat" w:eastAsia="Montserrat" w:hint="default"/>
          <w:outline w:val="0"/>
          <w:color w:val="0e0e0e"/>
          <w:sz w:val="21"/>
          <w:szCs w:val="21"/>
          <w:u w:color="0e0e0e"/>
          <w:rtl w:val="0"/>
          <w:lang w:val="ru-RU"/>
          <w14:textFill>
            <w14:solidFill>
              <w14:srgbClr w14:val="0E0E0E"/>
            </w14:solidFill>
          </w14:textFill>
        </w:rPr>
        <w:t>начиная с простых лесных локаций и заканчивая эпичным битвой с финальным боссом</w:t>
      </w:r>
      <w:r>
        <w:rPr>
          <w:rFonts w:ascii="Montserrat" w:cs="Montserrat" w:hAnsi="Montserrat" w:eastAsia="Montserrat"/>
          <w:outline w:val="0"/>
          <w:color w:val="0e0e0e"/>
          <w:sz w:val="21"/>
          <w:szCs w:val="21"/>
          <w:u w:color="0e0e0e"/>
          <w:rtl w:val="0"/>
          <w14:textFill>
            <w14:solidFill>
              <w14:srgbClr w14:val="0E0E0E"/>
            </w14:solidFill>
          </w14:textFill>
        </w:rPr>
        <w:t xml:space="preserve">. </w:t>
      </w:r>
      <w:r>
        <w:rPr>
          <w:rFonts w:ascii="Montserrat" w:cs="Montserrat" w:hAnsi="Montserrat" w:eastAsia="Montserrat" w:hint="default"/>
          <w:outline w:val="0"/>
          <w:color w:val="0e0e0e"/>
          <w:sz w:val="21"/>
          <w:szCs w:val="21"/>
          <w:u w:color="0e0e0e"/>
          <w:rtl w:val="0"/>
          <w:lang w:val="ru-RU"/>
          <w14:textFill>
            <w14:solidFill>
              <w14:srgbClr w14:val="0E0E0E"/>
            </w14:solidFill>
          </w14:textFill>
        </w:rPr>
        <w:t>Каждый уровень создаёт свою уникальную атмосферу</w:t>
      </w:r>
      <w:r>
        <w:rPr>
          <w:rFonts w:ascii="Montserrat" w:cs="Montserrat" w:hAnsi="Montserrat" w:eastAsia="Montserrat"/>
          <w:outline w:val="0"/>
          <w:color w:val="0e0e0e"/>
          <w:sz w:val="21"/>
          <w:szCs w:val="21"/>
          <w:u w:color="0e0e0e"/>
          <w:rtl w:val="0"/>
          <w14:textFill>
            <w14:solidFill>
              <w14:srgbClr w14:val="0E0E0E"/>
            </w14:solidFill>
          </w14:textFill>
        </w:rPr>
        <w:t xml:space="preserve">, </w:t>
      </w:r>
      <w:r>
        <w:rPr>
          <w:rFonts w:ascii="Montserrat" w:cs="Montserrat" w:hAnsi="Montserrat" w:eastAsia="Montserrat" w:hint="default"/>
          <w:outline w:val="0"/>
          <w:color w:val="0e0e0e"/>
          <w:sz w:val="21"/>
          <w:szCs w:val="21"/>
          <w:u w:color="0e0e0e"/>
          <w:rtl w:val="0"/>
          <w:lang w:val="ru-RU"/>
          <w14:textFill>
            <w14:solidFill>
              <w14:srgbClr w14:val="0E0E0E"/>
            </w14:solidFill>
          </w14:textFill>
        </w:rPr>
        <w:t>придавая игре череду новых вызовов и интересных ситуаций</w:t>
      </w:r>
      <w:r>
        <w:rPr>
          <w:rFonts w:ascii="Montserrat" w:cs="Montserrat" w:hAnsi="Montserrat" w:eastAsia="Montserrat"/>
          <w:outline w:val="0"/>
          <w:color w:val="0e0e0e"/>
          <w:sz w:val="21"/>
          <w:szCs w:val="21"/>
          <w:u w:color="0e0e0e"/>
          <w:rtl w:val="0"/>
          <w14:textFill>
            <w14:solidFill>
              <w14:srgbClr w14:val="0E0E0E"/>
            </w14:solidFill>
          </w14:textFill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240" w:after="240" w:line="276" w:lineRule="auto"/>
        <w:ind w:left="0" w:right="0" w:firstLine="0"/>
        <w:jc w:val="left"/>
        <w:rPr>
          <w:rFonts w:ascii="Montserrat" w:cs="Montserrat" w:hAnsi="Montserrat" w:eastAsia="Montserrat"/>
          <w:outline w:val="0"/>
          <w:color w:val="0e0e0e"/>
          <w:sz w:val="21"/>
          <w:szCs w:val="21"/>
          <w:u w:color="0e0e0e"/>
          <w:rtl w:val="0"/>
          <w14:textFill>
            <w14:solidFill>
              <w14:srgbClr w14:val="0E0E0E"/>
            </w14:solidFill>
          </w14:textFill>
        </w:rPr>
      </w:pPr>
      <w:r>
        <w:rPr>
          <w:rFonts w:ascii="Montserrat" w:cs="Montserrat" w:hAnsi="Montserrat" w:eastAsia="Montserrat" w:hint="default"/>
          <w:outline w:val="0"/>
          <w:color w:val="0e0e0e"/>
          <w:sz w:val="21"/>
          <w:szCs w:val="21"/>
          <w:u w:color="0e0e0e"/>
          <w:rtl w:val="0"/>
          <w:lang w:val="ru-RU"/>
          <w14:textFill>
            <w14:solidFill>
              <w14:srgbClr w14:val="0E0E0E"/>
            </w14:solidFill>
          </w14:textFill>
        </w:rPr>
        <w:t>Основная задача игрока — пройти все уровни</w:t>
      </w:r>
      <w:r>
        <w:rPr>
          <w:rFonts w:ascii="Montserrat" w:cs="Montserrat" w:hAnsi="Montserrat" w:eastAsia="Montserrat"/>
          <w:outline w:val="0"/>
          <w:color w:val="0e0e0e"/>
          <w:sz w:val="21"/>
          <w:szCs w:val="21"/>
          <w:u w:color="0e0e0e"/>
          <w:rtl w:val="0"/>
          <w14:textFill>
            <w14:solidFill>
              <w14:srgbClr w14:val="0E0E0E"/>
            </w14:solidFill>
          </w14:textFill>
        </w:rPr>
        <w:t xml:space="preserve">, </w:t>
      </w:r>
      <w:r>
        <w:rPr>
          <w:rFonts w:ascii="Montserrat" w:cs="Montserrat" w:hAnsi="Montserrat" w:eastAsia="Montserrat" w:hint="default"/>
          <w:outline w:val="0"/>
          <w:color w:val="0e0e0e"/>
          <w:sz w:val="21"/>
          <w:szCs w:val="21"/>
          <w:u w:color="0e0e0e"/>
          <w:rtl w:val="0"/>
          <w:lang w:val="ru-RU"/>
          <w14:textFill>
            <w14:solidFill>
              <w14:srgbClr w14:val="0E0E0E"/>
            </w14:solidFill>
          </w14:textFill>
        </w:rPr>
        <w:t>преодолев сложности</w:t>
      </w:r>
      <w:r>
        <w:rPr>
          <w:rFonts w:ascii="Montserrat" w:cs="Montserrat" w:hAnsi="Montserrat" w:eastAsia="Montserrat"/>
          <w:outline w:val="0"/>
          <w:color w:val="0e0e0e"/>
          <w:sz w:val="21"/>
          <w:szCs w:val="21"/>
          <w:u w:color="0e0e0e"/>
          <w:rtl w:val="0"/>
          <w14:textFill>
            <w14:solidFill>
              <w14:srgbClr w14:val="0E0E0E"/>
            </w14:solidFill>
          </w14:textFill>
        </w:rPr>
        <w:t xml:space="preserve">, </w:t>
      </w:r>
      <w:r>
        <w:rPr>
          <w:rFonts w:ascii="Montserrat" w:cs="Montserrat" w:hAnsi="Montserrat" w:eastAsia="Montserrat" w:hint="default"/>
          <w:outline w:val="0"/>
          <w:color w:val="0e0e0e"/>
          <w:sz w:val="21"/>
          <w:szCs w:val="21"/>
          <w:u w:color="0e0e0e"/>
          <w:rtl w:val="0"/>
          <w:lang w:val="ru-RU"/>
          <w14:textFill>
            <w14:solidFill>
              <w14:srgbClr w14:val="0E0E0E"/>
            </w14:solidFill>
          </w14:textFill>
        </w:rPr>
        <w:t>врагов и препятствия</w:t>
      </w:r>
      <w:r>
        <w:rPr>
          <w:rFonts w:ascii="Montserrat" w:cs="Montserrat" w:hAnsi="Montserrat" w:eastAsia="Montserrat"/>
          <w:outline w:val="0"/>
          <w:color w:val="0e0e0e"/>
          <w:sz w:val="21"/>
          <w:szCs w:val="21"/>
          <w:u w:color="0e0e0e"/>
          <w:rtl w:val="0"/>
          <w14:textFill>
            <w14:solidFill>
              <w14:srgbClr w14:val="0E0E0E"/>
            </w14:solidFill>
          </w14:textFill>
        </w:rPr>
        <w:t xml:space="preserve">, </w:t>
      </w:r>
      <w:r>
        <w:rPr>
          <w:rFonts w:ascii="Montserrat" w:cs="Montserrat" w:hAnsi="Montserrat" w:eastAsia="Montserrat" w:hint="default"/>
          <w:outline w:val="0"/>
          <w:color w:val="0e0e0e"/>
          <w:sz w:val="21"/>
          <w:szCs w:val="21"/>
          <w:u w:color="0e0e0e"/>
          <w:rtl w:val="0"/>
          <w:lang w:val="ru-RU"/>
          <w14:textFill>
            <w14:solidFill>
              <w14:srgbClr w14:val="0E0E0E"/>
            </w14:solidFill>
          </w14:textFill>
        </w:rPr>
        <w:t>чтобы победить финального босса и спасти похищенную принцессу Адель</w:t>
      </w:r>
      <w:r>
        <w:rPr>
          <w:rFonts w:ascii="Montserrat" w:cs="Montserrat" w:hAnsi="Montserrat" w:eastAsia="Montserrat"/>
          <w:outline w:val="0"/>
          <w:color w:val="0e0e0e"/>
          <w:sz w:val="21"/>
          <w:szCs w:val="21"/>
          <w:u w:color="0e0e0e"/>
          <w:rtl w:val="0"/>
          <w14:textFill>
            <w14:solidFill>
              <w14:srgbClr w14:val="0E0E0E"/>
            </w14:solidFill>
          </w14:textFill>
        </w:rPr>
        <w:t xml:space="preserve">. </w:t>
      </w:r>
      <w:r>
        <w:rPr>
          <w:rFonts w:ascii="Montserrat" w:cs="Montserrat" w:hAnsi="Montserrat" w:eastAsia="Montserrat" w:hint="default"/>
          <w:outline w:val="0"/>
          <w:color w:val="0e0e0e"/>
          <w:sz w:val="21"/>
          <w:szCs w:val="21"/>
          <w:u w:color="0e0e0e"/>
          <w:rtl w:val="0"/>
          <w:lang w:val="ru-RU"/>
          <w14:textFill>
            <w14:solidFill>
              <w14:srgbClr w14:val="0E0E0E"/>
            </w14:solidFill>
          </w14:textFill>
        </w:rPr>
        <w:t>Для этого необходимо не только мастерство управления героем</w:t>
      </w:r>
      <w:r>
        <w:rPr>
          <w:rFonts w:ascii="Montserrat" w:cs="Montserrat" w:hAnsi="Montserrat" w:eastAsia="Montserrat"/>
          <w:outline w:val="0"/>
          <w:color w:val="0e0e0e"/>
          <w:sz w:val="21"/>
          <w:szCs w:val="21"/>
          <w:u w:color="0e0e0e"/>
          <w:rtl w:val="0"/>
          <w14:textFill>
            <w14:solidFill>
              <w14:srgbClr w14:val="0E0E0E"/>
            </w14:solidFill>
          </w14:textFill>
        </w:rPr>
        <w:t xml:space="preserve">, </w:t>
      </w:r>
      <w:r>
        <w:rPr>
          <w:rFonts w:ascii="Montserrat" w:cs="Montserrat" w:hAnsi="Montserrat" w:eastAsia="Montserrat" w:hint="default"/>
          <w:outline w:val="0"/>
          <w:color w:val="0e0e0e"/>
          <w:sz w:val="21"/>
          <w:szCs w:val="21"/>
          <w:u w:color="0e0e0e"/>
          <w:rtl w:val="0"/>
          <w:lang w:val="ru-RU"/>
          <w14:textFill>
            <w14:solidFill>
              <w14:srgbClr w14:val="0E0E0E"/>
            </w14:solidFill>
          </w14:textFill>
        </w:rPr>
        <w:t>но и бдительность и продуманная тактика</w:t>
      </w:r>
      <w:r>
        <w:rPr>
          <w:rFonts w:ascii="Montserrat" w:cs="Montserrat" w:hAnsi="Montserrat" w:eastAsia="Montserrat"/>
          <w:outline w:val="0"/>
          <w:color w:val="0e0e0e"/>
          <w:sz w:val="21"/>
          <w:szCs w:val="21"/>
          <w:u w:color="0e0e0e"/>
          <w:rtl w:val="0"/>
          <w14:textFill>
            <w14:solidFill>
              <w14:srgbClr w14:val="0E0E0E"/>
            </w14:solidFill>
          </w14:textFill>
        </w:rPr>
        <w:t>.</w:t>
      </w:r>
    </w:p>
    <w:p>
      <w:pPr>
        <w:pStyle w:val="Normal.0"/>
        <w:spacing w:after="0"/>
      </w:pPr>
    </w:p>
    <w:p>
      <w:pPr>
        <w:pStyle w:val="Normal.0"/>
        <w:spacing w:after="0"/>
      </w:pPr>
      <w:r>
        <w:br w:type="textWrapping"/>
      </w:r>
    </w:p>
    <w:p>
      <w:pPr>
        <w:pStyle w:val="Normal.0"/>
        <w:spacing w:after="0"/>
        <w:rPr>
          <w:del w:id="0" w:date="2025-01-29T22:16:27Z" w:author="Сергей Кузин"/>
        </w:rPr>
      </w:pPr>
      <w:del w:id="1" w:date="2025-01-29T22:16:2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Функционал приложения включает</w:delText>
        </w:r>
      </w:del>
      <w:del w:id="2" w:date="2025-01-29T22:16:2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:</w:delText>
        </w:r>
      </w:del>
    </w:p>
    <w:p>
      <w:pPr>
        <w:pStyle w:val="Normal.0"/>
        <w:spacing w:after="0"/>
        <w:rPr>
          <w:del w:id="3" w:date="2025-01-29T22:16:27Z" w:author="Сергей Кузин"/>
        </w:rPr>
      </w:pPr>
      <w:del w:id="4" w:date="2025-01-29T22:16:27Z" w:author="Сергей Кузин">
        <w:r>
          <w:rPr/>
          <w:br w:type="textWrapping"/>
        </w:r>
      </w:del>
    </w:p>
    <w:p>
      <w:pPr>
        <w:pStyle w:val="Normal.0"/>
        <w:spacing w:after="0"/>
        <w:rPr>
          <w:del w:id="5" w:date="2025-01-29T22:16:27Z" w:author="Сергей Кузин"/>
        </w:rPr>
      </w:pPr>
      <w:del w:id="6" w:date="2025-01-29T22:16:2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14:textFill>
              <w14:solidFill>
                <w14:srgbClr w14:val="000000"/>
              </w14:solidFill>
            </w14:textFill>
          </w:rPr>
          <w:tab/>
          <w:delText>•</w:delText>
          <w:tab/>
          <w:delText>Добавление фильмов и сериалов в библиотеку</w:delText>
        </w:r>
      </w:del>
      <w:del w:id="7" w:date="2025-01-29T22:16:2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</w:p>
    <w:p>
      <w:pPr>
        <w:pStyle w:val="Normal.0"/>
        <w:spacing w:after="0"/>
        <w:rPr>
          <w:del w:id="8" w:date="2025-01-29T22:16:27Z" w:author="Сергей Кузин"/>
        </w:rPr>
      </w:pPr>
      <w:del w:id="9" w:date="2025-01-29T22:16:2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14:textFill>
              <w14:solidFill>
                <w14:srgbClr w14:val="000000"/>
              </w14:solidFill>
            </w14:textFill>
          </w:rPr>
          <w:tab/>
          <w:delText>•</w:delText>
          <w:tab/>
          <w:delText xml:space="preserve">Управление статусами фильмов </w:delText>
        </w:r>
      </w:del>
      <w:del w:id="10" w:date="2025-01-29T22:16:2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(</w:delText>
        </w:r>
      </w:del>
      <w:del w:id="11" w:date="2025-01-29T22:16:2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«Не просмотрено»</w:delText>
        </w:r>
      </w:del>
      <w:del w:id="12" w:date="2025-01-29T22:16:2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, </w:delText>
        </w:r>
      </w:del>
      <w:del w:id="13" w:date="2025-01-29T22:16:2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«В процессе»</w:delText>
        </w:r>
      </w:del>
      <w:del w:id="14" w:date="2025-01-29T22:16:2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, </w:delText>
        </w:r>
      </w:del>
      <w:del w:id="15" w:date="2025-01-29T22:16:2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«Просмотрено»</w:delText>
        </w:r>
      </w:del>
      <w:del w:id="16" w:date="2025-01-29T22:16:2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).</w:delText>
        </w:r>
      </w:del>
    </w:p>
    <w:p>
      <w:pPr>
        <w:pStyle w:val="Normal.0"/>
        <w:spacing w:after="0"/>
        <w:rPr>
          <w:del w:id="17" w:date="2025-01-29T22:16:27Z" w:author="Сергей Кузин"/>
        </w:rPr>
      </w:pPr>
      <w:del w:id="18" w:date="2025-01-29T22:16:2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14:textFill>
              <w14:solidFill>
                <w14:srgbClr w14:val="000000"/>
              </w14:solidFill>
            </w14:textFill>
          </w:rPr>
          <w:tab/>
          <w:delText>•</w:delText>
          <w:tab/>
          <w:delText>Добавления фильмов в список «Избранные»</w:delText>
        </w:r>
      </w:del>
      <w:del w:id="19" w:date="2025-01-29T22:16:2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</w:p>
    <w:p>
      <w:pPr>
        <w:pStyle w:val="Normal.0"/>
        <w:spacing w:after="0"/>
        <w:rPr>
          <w:del w:id="20" w:date="2025-01-29T22:16:27Z" w:author="Сергей Кузин"/>
        </w:rPr>
      </w:pPr>
      <w:del w:id="21" w:date="2025-01-29T22:16:2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14:textFill>
              <w14:solidFill>
                <w14:srgbClr w14:val="000000"/>
              </w14:solidFill>
            </w14:textFill>
          </w:rPr>
          <w:tab/>
          <w:delText>•</w:delText>
          <w:tab/>
          <w:delText xml:space="preserve">Поиск фильмов и сериалов с использованием фильтров </w:delText>
        </w:r>
      </w:del>
      <w:del w:id="22" w:date="2025-01-29T22:16:2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(</w:delText>
        </w:r>
      </w:del>
      <w:del w:id="23" w:date="2025-01-29T22:16:2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по жанру</w:delText>
        </w:r>
      </w:del>
      <w:del w:id="24" w:date="2025-01-29T22:16:2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, </w:delText>
        </w:r>
      </w:del>
      <w:del w:id="25" w:date="2025-01-29T22:16:2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году выпуска</w:delText>
        </w:r>
      </w:del>
      <w:del w:id="26" w:date="2025-01-29T22:16:2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, </w:delText>
        </w:r>
      </w:del>
      <w:del w:id="27" w:date="2025-01-29T22:16:2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статусу и тд</w:delText>
        </w:r>
      </w:del>
      <w:del w:id="28" w:date="2025-01-29T22:16:2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).</w:delText>
        </w:r>
      </w:del>
    </w:p>
    <w:p>
      <w:pPr>
        <w:pStyle w:val="Normal.0"/>
        <w:spacing w:after="0"/>
        <w:rPr>
          <w:del w:id="29" w:date="2025-01-29T22:16:27Z" w:author="Сергей Кузин"/>
        </w:rPr>
      </w:pPr>
      <w:del w:id="30" w:date="2025-01-29T22:16:2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14:textFill>
              <w14:solidFill>
                <w14:srgbClr w14:val="000000"/>
              </w14:solidFill>
            </w14:textFill>
          </w:rPr>
          <w:tab/>
          <w:delText>•</w:delText>
          <w:tab/>
          <w:delText>Оценивание и добавление отзывов для фильмов</w:delText>
        </w:r>
      </w:del>
      <w:del w:id="31" w:date="2025-01-29T22:16:2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</w:p>
    <w:p>
      <w:pPr>
        <w:pStyle w:val="Normal.0"/>
        <w:spacing w:after="0"/>
        <w:rPr>
          <w:del w:id="32" w:date="2025-01-29T22:16:27Z" w:author="Сергей Кузин"/>
        </w:rPr>
      </w:pPr>
      <w:del w:id="33" w:date="2025-01-29T22:16:2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14:textFill>
              <w14:solidFill>
                <w14:srgbClr w14:val="000000"/>
              </w14:solidFill>
            </w14:textFill>
          </w:rPr>
          <w:tab/>
          <w:delText>•</w:delText>
          <w:tab/>
          <w:delText>Изменение темы оформления приложения</w:delText>
        </w:r>
      </w:del>
      <w:del w:id="34" w:date="2025-01-29T22:16:2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</w:p>
    <w:p>
      <w:pPr>
        <w:pStyle w:val="Normal.0"/>
        <w:spacing w:after="0"/>
        <w:rPr>
          <w:del w:id="35" w:date="2025-01-29T22:16:27Z" w:author="Сергей Кузин"/>
        </w:rPr>
      </w:pPr>
      <w:del w:id="36" w:date="2025-01-29T22:16:2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14:textFill>
              <w14:solidFill>
                <w14:srgbClr w14:val="000000"/>
              </w14:solidFill>
            </w14:textFill>
          </w:rPr>
          <w:tab/>
          <w:delText>•</w:delText>
          <w:tab/>
          <w:delText>Редактирование информации о фильмах через диалоговое окно</w:delText>
        </w:r>
      </w:del>
      <w:del w:id="37" w:date="2025-01-29T22:16:2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</w:p>
    <w:p>
      <w:pPr>
        <w:pStyle w:val="Normal.0"/>
        <w:spacing w:after="0"/>
        <w:rPr>
          <w:del w:id="38" w:date="2025-01-29T22:16:27Z" w:author="Сергей Кузин"/>
        </w:rPr>
      </w:pPr>
      <w:del w:id="39" w:date="2025-01-29T22:16:27Z" w:author="Сергей Кузин">
        <w:r>
          <w:rPr/>
          <w:br w:type="textWrapping"/>
        </w:r>
      </w:del>
    </w:p>
    <w:p>
      <w:pPr>
        <w:pStyle w:val="Normal.0"/>
        <w:spacing w:after="0"/>
        <w:rPr>
          <w:del w:id="40" w:date="2025-01-29T22:16:27Z" w:author="Сергей Кузин"/>
        </w:rPr>
      </w:pPr>
      <w:del w:id="41" w:date="2025-01-29T22:16:2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Приложение автоматически сохраняет все изменения</w:delText>
        </w:r>
      </w:del>
      <w:del w:id="42" w:date="2025-01-29T22:16:2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, </w:delText>
        </w:r>
      </w:del>
      <w:del w:id="43" w:date="2025-01-29T22:16:2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что исключает необходимость ручного сохранения данных</w:delText>
        </w:r>
      </w:del>
      <w:del w:id="44" w:date="2025-01-29T22:16:2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180" w:line="276" w:lineRule="auto"/>
        <w:ind w:left="1600" w:right="0" w:hanging="800"/>
        <w:jc w:val="left"/>
        <w:rPr>
          <w:rFonts w:ascii="Montserrat" w:cs="Montserrat" w:hAnsi="Montserrat" w:eastAsia="Montserrat"/>
          <w:outline w:val="0"/>
          <w:color w:val="0e0e0e"/>
          <w:sz w:val="21"/>
          <w:szCs w:val="21"/>
          <w:u w:color="0e0e0e"/>
          <w:rtl w:val="0"/>
          <w14:textFill>
            <w14:solidFill>
              <w14:srgbClr w14:val="0E0E0E"/>
            </w14:solidFill>
          </w14:textFill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76" w:lineRule="auto"/>
        <w:ind w:left="0" w:right="0" w:firstLine="0"/>
        <w:jc w:val="left"/>
        <w:rPr>
          <w:rFonts w:ascii="Montserrat" w:cs="Montserrat" w:hAnsi="Montserrat" w:eastAsia="Montserrat"/>
          <w:b w:val="1"/>
          <w:bCs w:val="1"/>
          <w:outline w:val="0"/>
          <w:color w:val="0e0e0e"/>
          <w:sz w:val="20"/>
          <w:szCs w:val="20"/>
          <w:u w:color="0e0e0e"/>
          <w:rtl w:val="0"/>
          <w14:textFill>
            <w14:solidFill>
              <w14:srgbClr w14:val="0E0E0E"/>
            </w14:solidFill>
          </w14:textFill>
        </w:rPr>
      </w:pPr>
      <w:r>
        <w:rPr>
          <w:rFonts w:ascii="Montserrat" w:cs="Montserrat" w:hAnsi="Montserrat" w:eastAsia="Montserrat" w:hint="default"/>
          <w:b w:val="1"/>
          <w:bCs w:val="1"/>
          <w:outline w:val="0"/>
          <w:color w:val="0e0e0e"/>
          <w:sz w:val="20"/>
          <w:szCs w:val="20"/>
          <w:u w:color="0e0e0e"/>
          <w:rtl w:val="0"/>
          <w:lang w:val="ru-RU"/>
          <w14:textFill>
            <w14:solidFill>
              <w14:srgbClr w14:val="0E0E0E"/>
            </w14:solidFill>
          </w14:textFill>
        </w:rPr>
        <w:t>Геймплей</w:t>
      </w:r>
      <w:r>
        <w:rPr>
          <w:rFonts w:ascii="Montserrat" w:cs="Montserrat" w:hAnsi="Montserrat" w:eastAsia="Montserrat"/>
          <w:b w:val="1"/>
          <w:bCs w:val="1"/>
          <w:outline w:val="0"/>
          <w:color w:val="0e0e0e"/>
          <w:sz w:val="20"/>
          <w:szCs w:val="20"/>
          <w:u w:color="0e0e0e"/>
          <w:rtl w:val="0"/>
          <w14:textFill>
            <w14:solidFill>
              <w14:srgbClr w14:val="0E0E0E"/>
            </w14:solidFill>
          </w14:textFill>
        </w:rPr>
        <w:t>: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180" w:line="276" w:lineRule="auto"/>
        <w:ind w:left="640" w:right="0" w:hanging="320"/>
        <w:jc w:val="left"/>
        <w:rPr>
          <w:rFonts w:ascii="Montserrat" w:cs="Montserrat" w:hAnsi="Montserrat" w:eastAsia="Montserrat"/>
          <w:b w:val="1"/>
          <w:bCs w:val="1"/>
          <w:outline w:val="0"/>
          <w:color w:val="0e0e0e"/>
          <w:sz w:val="21"/>
          <w:szCs w:val="21"/>
          <w:u w:color="0e0e0e"/>
          <w:rtl w:val="0"/>
          <w14:textFill>
            <w14:solidFill>
              <w14:srgbClr w14:val="0E0E0E"/>
            </w14:solidFill>
          </w14:textFill>
        </w:rPr>
      </w:pPr>
      <w:r>
        <w:rPr>
          <w:rFonts w:ascii="Montserrat" w:cs="Montserrat" w:hAnsi="Montserrat" w:eastAsia="Montserrat"/>
          <w:outline w:val="0"/>
          <w:color w:val="0e0e0e"/>
          <w:sz w:val="21"/>
          <w:szCs w:val="21"/>
          <w:u w:color="0e0e0e"/>
          <w:rtl w:val="0"/>
          <w14:textFill>
            <w14:solidFill>
              <w14:srgbClr w14:val="0E0E0E"/>
            </w14:solidFill>
          </w14:textFill>
        </w:rPr>
        <w:tab/>
        <w:t>1.</w:t>
        <w:tab/>
      </w:r>
      <w:r>
        <w:rPr>
          <w:rFonts w:ascii="Montserrat" w:cs="Montserrat" w:hAnsi="Montserrat" w:eastAsia="Montserrat" w:hint="default"/>
          <w:b w:val="1"/>
          <w:bCs w:val="1"/>
          <w:outline w:val="0"/>
          <w:color w:val="0e0e0e"/>
          <w:sz w:val="21"/>
          <w:szCs w:val="21"/>
          <w:u w:color="0e0e0e"/>
          <w:rtl w:val="0"/>
          <w:lang w:val="ru-RU"/>
          <w14:textFill>
            <w14:solidFill>
              <w14:srgbClr w14:val="0E0E0E"/>
            </w14:solidFill>
          </w14:textFill>
        </w:rPr>
        <w:t>Цель</w:t>
      </w:r>
      <w:r>
        <w:rPr>
          <w:rFonts w:ascii="Montserrat" w:cs="Montserrat" w:hAnsi="Montserrat" w:eastAsia="Montserrat"/>
          <w:b w:val="1"/>
          <w:bCs w:val="1"/>
          <w:outline w:val="0"/>
          <w:color w:val="0e0e0e"/>
          <w:sz w:val="21"/>
          <w:szCs w:val="21"/>
          <w:u w:color="0e0e0e"/>
          <w:rtl w:val="0"/>
          <w14:textFill>
            <w14:solidFill>
              <w14:srgbClr w14:val="0E0E0E"/>
            </w14:solidFill>
          </w14:textFill>
        </w:rPr>
        <w:t>: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180" w:line="276" w:lineRule="auto"/>
        <w:ind w:left="1000" w:right="0" w:hanging="500"/>
        <w:jc w:val="left"/>
        <w:rPr>
          <w:rFonts w:ascii="Montserrat" w:cs="Montserrat" w:hAnsi="Montserrat" w:eastAsia="Montserrat"/>
          <w:outline w:val="0"/>
          <w:color w:val="0e0e0e"/>
          <w:sz w:val="21"/>
          <w:szCs w:val="21"/>
          <w:u w:color="0e0e0e"/>
          <w:rtl w:val="0"/>
          <w14:textFill>
            <w14:solidFill>
              <w14:srgbClr w14:val="0E0E0E"/>
            </w14:solidFill>
          </w14:textFill>
        </w:rPr>
      </w:pPr>
      <w:r>
        <w:rPr>
          <w:rFonts w:ascii="Montserrat" w:cs="Montserrat" w:hAnsi="Montserrat" w:eastAsia="Montserrat"/>
          <w:outline w:val="0"/>
          <w:color w:val="0e0e0e"/>
          <w:sz w:val="21"/>
          <w:szCs w:val="21"/>
          <w:u w:color="0e0e0e"/>
          <w:rtl w:val="0"/>
          <w14:textFill>
            <w14:solidFill>
              <w14:srgbClr w14:val="0E0E0E"/>
            </w14:solidFill>
          </w14:textFill>
        </w:rPr>
        <w:tab/>
      </w:r>
      <w:r>
        <w:rPr>
          <w:rFonts w:ascii="Montserrat" w:cs="Montserrat" w:hAnsi="Montserrat" w:eastAsia="Montserrat" w:hint="default"/>
          <w:outline w:val="0"/>
          <w:color w:val="0e0e0e"/>
          <w:sz w:val="21"/>
          <w:szCs w:val="21"/>
          <w:u w:color="0e0e0e"/>
          <w:rtl w:val="0"/>
          <w:lang w:val="ru-RU"/>
          <w14:textFill>
            <w14:solidFill>
              <w14:srgbClr w14:val="0E0E0E"/>
            </w14:solidFill>
          </w14:textFill>
        </w:rPr>
        <w:t>•</w:t>
      </w:r>
      <w:r>
        <w:rPr>
          <w:rFonts w:ascii="Montserrat" w:cs="Montserrat" w:hAnsi="Montserrat" w:eastAsia="Montserrat"/>
          <w:outline w:val="0"/>
          <w:color w:val="0e0e0e"/>
          <w:sz w:val="21"/>
          <w:szCs w:val="21"/>
          <w:u w:color="0e0e0e"/>
          <w:rtl w:val="0"/>
          <w14:textFill>
            <w14:solidFill>
              <w14:srgbClr w14:val="0E0E0E"/>
            </w14:solidFill>
          </w14:textFill>
        </w:rPr>
        <w:tab/>
      </w:r>
      <w:r>
        <w:rPr>
          <w:rFonts w:ascii="Montserrat" w:cs="Montserrat" w:hAnsi="Montserrat" w:eastAsia="Montserrat" w:hint="default"/>
          <w:outline w:val="0"/>
          <w:color w:val="0e0e0e"/>
          <w:sz w:val="21"/>
          <w:szCs w:val="21"/>
          <w:u w:color="0e0e0e"/>
          <w:rtl w:val="0"/>
          <w:lang w:val="ru-RU"/>
          <w14:textFill>
            <w14:solidFill>
              <w14:srgbClr w14:val="0E0E0E"/>
            </w14:solidFill>
          </w14:textFill>
        </w:rPr>
        <w:t>Пройти все уровни</w:t>
      </w:r>
      <w:r>
        <w:rPr>
          <w:rFonts w:ascii="Montserrat" w:cs="Montserrat" w:hAnsi="Montserrat" w:eastAsia="Montserrat"/>
          <w:outline w:val="0"/>
          <w:color w:val="0e0e0e"/>
          <w:sz w:val="21"/>
          <w:szCs w:val="21"/>
          <w:u w:color="0e0e0e"/>
          <w:rtl w:val="0"/>
          <w14:textFill>
            <w14:solidFill>
              <w14:srgbClr w14:val="0E0E0E"/>
            </w14:solidFill>
          </w14:textFill>
        </w:rPr>
        <w:t xml:space="preserve">, </w:t>
      </w:r>
      <w:r>
        <w:rPr>
          <w:rFonts w:ascii="Montserrat" w:cs="Montserrat" w:hAnsi="Montserrat" w:eastAsia="Montserrat" w:hint="default"/>
          <w:outline w:val="0"/>
          <w:color w:val="0e0e0e"/>
          <w:sz w:val="21"/>
          <w:szCs w:val="21"/>
          <w:u w:color="0e0e0e"/>
          <w:rtl w:val="0"/>
          <w:lang w:val="ru-RU"/>
          <w14:textFill>
            <w14:solidFill>
              <w14:srgbClr w14:val="0E0E0E"/>
            </w14:solidFill>
          </w14:textFill>
        </w:rPr>
        <w:t>победить босса и спасти принцессу Адель</w:t>
      </w:r>
      <w:r>
        <w:rPr>
          <w:rFonts w:ascii="Montserrat" w:cs="Montserrat" w:hAnsi="Montserrat" w:eastAsia="Montserrat"/>
          <w:outline w:val="0"/>
          <w:color w:val="0e0e0e"/>
          <w:sz w:val="21"/>
          <w:szCs w:val="21"/>
          <w:u w:color="0e0e0e"/>
          <w:rtl w:val="0"/>
          <w14:textFill>
            <w14:solidFill>
              <w14:srgbClr w14:val="0E0E0E"/>
            </w14:solidFill>
          </w14:textFill>
        </w:rPr>
        <w:t xml:space="preserve">, </w:t>
      </w:r>
      <w:r>
        <w:rPr>
          <w:rFonts w:ascii="Montserrat" w:cs="Montserrat" w:hAnsi="Montserrat" w:eastAsia="Montserrat" w:hint="default"/>
          <w:outline w:val="0"/>
          <w:color w:val="0e0e0e"/>
          <w:sz w:val="21"/>
          <w:szCs w:val="21"/>
          <w:u w:color="0e0e0e"/>
          <w:rtl w:val="0"/>
          <w:lang w:val="ru-RU"/>
          <w14:textFill>
            <w14:solidFill>
              <w14:srgbClr w14:val="0E0E0E"/>
            </w14:solidFill>
          </w14:textFill>
        </w:rPr>
        <w:t>а также втянуться в лор</w:t>
      </w:r>
      <w:r>
        <w:rPr>
          <w:rFonts w:ascii="Montserrat" w:cs="Montserrat" w:hAnsi="Montserrat" w:eastAsia="Montserrat"/>
          <w:outline w:val="0"/>
          <w:color w:val="0e0e0e"/>
          <w:sz w:val="21"/>
          <w:szCs w:val="21"/>
          <w:u w:color="0e0e0e"/>
          <w:rtl w:val="0"/>
          <w14:textFill>
            <w14:solidFill>
              <w14:srgbClr w14:val="0E0E0E"/>
            </w14:solidFill>
          </w14:textFill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180" w:line="276" w:lineRule="auto"/>
        <w:ind w:left="640" w:right="0" w:hanging="320"/>
        <w:jc w:val="left"/>
        <w:rPr>
          <w:rFonts w:ascii="Montserrat" w:cs="Montserrat" w:hAnsi="Montserrat" w:eastAsia="Montserrat"/>
          <w:b w:val="1"/>
          <w:bCs w:val="1"/>
          <w:outline w:val="0"/>
          <w:color w:val="0e0e0e"/>
          <w:sz w:val="21"/>
          <w:szCs w:val="21"/>
          <w:u w:color="0e0e0e"/>
          <w:rtl w:val="0"/>
          <w14:textFill>
            <w14:solidFill>
              <w14:srgbClr w14:val="0E0E0E"/>
            </w14:solidFill>
          </w14:textFill>
        </w:rPr>
      </w:pPr>
      <w:r>
        <w:rPr>
          <w:rFonts w:ascii="Montserrat" w:cs="Montserrat" w:hAnsi="Montserrat" w:eastAsia="Montserrat"/>
          <w:outline w:val="0"/>
          <w:color w:val="0e0e0e"/>
          <w:sz w:val="21"/>
          <w:szCs w:val="21"/>
          <w:u w:color="0e0e0e"/>
          <w:rtl w:val="0"/>
          <w14:textFill>
            <w14:solidFill>
              <w14:srgbClr w14:val="0E0E0E"/>
            </w14:solidFill>
          </w14:textFill>
        </w:rPr>
        <w:tab/>
        <w:t>2.</w:t>
        <w:tab/>
      </w:r>
      <w:r>
        <w:rPr>
          <w:rFonts w:ascii="Montserrat" w:cs="Montserrat" w:hAnsi="Montserrat" w:eastAsia="Montserrat" w:hint="default"/>
          <w:b w:val="1"/>
          <w:bCs w:val="1"/>
          <w:outline w:val="0"/>
          <w:color w:val="0e0e0e"/>
          <w:sz w:val="21"/>
          <w:szCs w:val="21"/>
          <w:u w:color="0e0e0e"/>
          <w:rtl w:val="0"/>
          <w:lang w:val="ru-RU"/>
          <w14:textFill>
            <w14:solidFill>
              <w14:srgbClr w14:val="0E0E0E"/>
            </w14:solidFill>
          </w14:textFill>
        </w:rPr>
        <w:t>Механики</w:t>
      </w:r>
      <w:r>
        <w:rPr>
          <w:rFonts w:ascii="Montserrat" w:cs="Montserrat" w:hAnsi="Montserrat" w:eastAsia="Montserrat"/>
          <w:b w:val="1"/>
          <w:bCs w:val="1"/>
          <w:outline w:val="0"/>
          <w:color w:val="0e0e0e"/>
          <w:sz w:val="21"/>
          <w:szCs w:val="21"/>
          <w:u w:color="0e0e0e"/>
          <w:rtl w:val="0"/>
          <w14:textFill>
            <w14:solidFill>
              <w14:srgbClr w14:val="0E0E0E"/>
            </w14:solidFill>
          </w14:textFill>
        </w:rPr>
        <w:t>: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180" w:line="276" w:lineRule="auto"/>
        <w:ind w:left="1000" w:right="0" w:hanging="500"/>
        <w:jc w:val="left"/>
        <w:rPr>
          <w:rFonts w:ascii="Montserrat" w:cs="Montserrat" w:hAnsi="Montserrat" w:eastAsia="Montserrat"/>
          <w:outline w:val="0"/>
          <w:color w:val="0e0e0e"/>
          <w:sz w:val="21"/>
          <w:szCs w:val="21"/>
          <w:u w:color="0e0e0e"/>
          <w:rtl w:val="0"/>
          <w14:textFill>
            <w14:solidFill>
              <w14:srgbClr w14:val="0E0E0E"/>
            </w14:solidFill>
          </w14:textFill>
        </w:rPr>
      </w:pPr>
      <w:r>
        <w:rPr>
          <w:rFonts w:ascii="Montserrat" w:cs="Montserrat" w:hAnsi="Montserrat" w:eastAsia="Montserrat"/>
          <w:outline w:val="0"/>
          <w:color w:val="0e0e0e"/>
          <w:sz w:val="21"/>
          <w:szCs w:val="21"/>
          <w:u w:color="0e0e0e"/>
          <w:rtl w:val="0"/>
          <w14:textFill>
            <w14:solidFill>
              <w14:srgbClr w14:val="0E0E0E"/>
            </w14:solidFill>
          </w14:textFill>
        </w:rPr>
        <w:tab/>
      </w:r>
      <w:r>
        <w:rPr>
          <w:rFonts w:ascii="Montserrat" w:cs="Montserrat" w:hAnsi="Montserrat" w:eastAsia="Montserrat" w:hint="default"/>
          <w:outline w:val="0"/>
          <w:color w:val="0e0e0e"/>
          <w:sz w:val="21"/>
          <w:szCs w:val="21"/>
          <w:u w:color="0e0e0e"/>
          <w:rtl w:val="0"/>
          <w:lang w:val="ru-RU"/>
          <w14:textFill>
            <w14:solidFill>
              <w14:srgbClr w14:val="0E0E0E"/>
            </w14:solidFill>
          </w14:textFill>
        </w:rPr>
        <w:t>•</w:t>
      </w:r>
      <w:r>
        <w:rPr>
          <w:rFonts w:ascii="Montserrat" w:cs="Montserrat" w:hAnsi="Montserrat" w:eastAsia="Montserrat"/>
          <w:outline w:val="0"/>
          <w:color w:val="0e0e0e"/>
          <w:sz w:val="21"/>
          <w:szCs w:val="21"/>
          <w:u w:color="0e0e0e"/>
          <w:rtl w:val="0"/>
          <w14:textFill>
            <w14:solidFill>
              <w14:srgbClr w14:val="0E0E0E"/>
            </w14:solidFill>
          </w14:textFill>
        </w:rPr>
        <w:tab/>
      </w:r>
      <w:r>
        <w:rPr>
          <w:rFonts w:ascii="Montserrat" w:cs="Montserrat" w:hAnsi="Montserrat" w:eastAsia="Montserrat" w:hint="default"/>
          <w:outline w:val="0"/>
          <w:color w:val="0e0e0e"/>
          <w:sz w:val="21"/>
          <w:szCs w:val="21"/>
          <w:u w:color="0e0e0e"/>
          <w:rtl w:val="0"/>
          <w:lang w:val="ru-RU"/>
          <w14:textFill>
            <w14:solidFill>
              <w14:srgbClr w14:val="0E0E0E"/>
            </w14:solidFill>
          </w14:textFill>
        </w:rPr>
        <w:t>Управление</w:t>
      </w:r>
      <w:r>
        <w:rPr>
          <w:rFonts w:ascii="Montserrat" w:cs="Montserrat" w:hAnsi="Montserrat" w:eastAsia="Montserrat"/>
          <w:outline w:val="0"/>
          <w:color w:val="0e0e0e"/>
          <w:sz w:val="21"/>
          <w:szCs w:val="21"/>
          <w:u w:color="0e0e0e"/>
          <w:rtl w:val="0"/>
          <w14:textFill>
            <w14:solidFill>
              <w14:srgbClr w14:val="0E0E0E"/>
            </w14:solidFill>
          </w14:textFill>
        </w:rPr>
        <w:t>: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180" w:line="276" w:lineRule="auto"/>
        <w:ind w:left="1600" w:right="0" w:hanging="800"/>
        <w:jc w:val="left"/>
        <w:rPr>
          <w:rFonts w:ascii="Montserrat" w:cs="Montserrat" w:hAnsi="Montserrat" w:eastAsia="Montserrat"/>
          <w:outline w:val="0"/>
          <w:color w:val="0e0e0e"/>
          <w:sz w:val="21"/>
          <w:szCs w:val="21"/>
          <w:u w:color="0e0e0e"/>
          <w:rtl w:val="0"/>
          <w14:textFill>
            <w14:solidFill>
              <w14:srgbClr w14:val="0E0E0E"/>
            </w14:solidFill>
          </w14:textFill>
        </w:rPr>
      </w:pPr>
      <w:r>
        <w:rPr>
          <w:rFonts w:ascii="Montserrat" w:cs="Montserrat" w:hAnsi="Montserrat" w:eastAsia="Montserrat"/>
          <w:outline w:val="0"/>
          <w:color w:val="0e0e0e"/>
          <w:sz w:val="21"/>
          <w:szCs w:val="21"/>
          <w:u w:color="0e0e0e"/>
          <w:rtl w:val="0"/>
          <w14:textFill>
            <w14:solidFill>
              <w14:srgbClr w14:val="0E0E0E"/>
            </w14:solidFill>
          </w14:textFill>
        </w:rPr>
        <w:tab/>
      </w:r>
      <w:r>
        <w:rPr>
          <w:rFonts w:ascii="Montserrat" w:cs="Montserrat" w:hAnsi="Montserrat" w:eastAsia="Montserrat" w:hint="default"/>
          <w:outline w:val="0"/>
          <w:color w:val="0e0e0e"/>
          <w:sz w:val="21"/>
          <w:szCs w:val="21"/>
          <w:u w:color="0e0e0e"/>
          <w:rtl w:val="0"/>
          <w:lang w:val="ru-RU"/>
          <w14:textFill>
            <w14:solidFill>
              <w14:srgbClr w14:val="0E0E0E"/>
            </w14:solidFill>
          </w14:textFill>
        </w:rPr>
        <w:t>•</w:t>
      </w:r>
      <w:r>
        <w:rPr>
          <w:rFonts w:ascii="Montserrat" w:cs="Montserrat" w:hAnsi="Montserrat" w:eastAsia="Montserrat"/>
          <w:outline w:val="0"/>
          <w:color w:val="0e0e0e"/>
          <w:sz w:val="21"/>
          <w:szCs w:val="21"/>
          <w:u w:color="0e0e0e"/>
          <w:rtl w:val="0"/>
          <w14:textFill>
            <w14:solidFill>
              <w14:srgbClr w14:val="0E0E0E"/>
            </w14:solidFill>
          </w14:textFill>
        </w:rPr>
        <w:tab/>
        <w:t>WASD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180" w:line="276" w:lineRule="auto"/>
        <w:ind w:left="1000" w:right="0" w:hanging="500"/>
        <w:jc w:val="left"/>
        <w:rPr>
          <w:rFonts w:ascii="Montserrat" w:cs="Montserrat" w:hAnsi="Montserrat" w:eastAsia="Montserrat"/>
          <w:outline w:val="0"/>
          <w:color w:val="0e0e0e"/>
          <w:sz w:val="21"/>
          <w:szCs w:val="21"/>
          <w:u w:color="0e0e0e"/>
          <w:rtl w:val="0"/>
          <w14:textFill>
            <w14:solidFill>
              <w14:srgbClr w14:val="0E0E0E"/>
            </w14:solidFill>
          </w14:textFill>
        </w:rPr>
      </w:pPr>
      <w:r>
        <w:rPr>
          <w:rFonts w:ascii="Montserrat" w:cs="Montserrat" w:hAnsi="Montserrat" w:eastAsia="Montserrat"/>
          <w:outline w:val="0"/>
          <w:color w:val="0e0e0e"/>
          <w:sz w:val="21"/>
          <w:szCs w:val="21"/>
          <w:u w:color="0e0e0e"/>
          <w:rtl w:val="0"/>
          <w14:textFill>
            <w14:solidFill>
              <w14:srgbClr w14:val="0E0E0E"/>
            </w14:solidFill>
          </w14:textFill>
        </w:rPr>
        <w:tab/>
      </w:r>
      <w:r>
        <w:rPr>
          <w:rFonts w:ascii="Montserrat" w:cs="Montserrat" w:hAnsi="Montserrat" w:eastAsia="Montserrat" w:hint="default"/>
          <w:outline w:val="0"/>
          <w:color w:val="0e0e0e"/>
          <w:sz w:val="21"/>
          <w:szCs w:val="21"/>
          <w:u w:color="0e0e0e"/>
          <w:rtl w:val="0"/>
          <w:lang w:val="ru-RU"/>
          <w14:textFill>
            <w14:solidFill>
              <w14:srgbClr w14:val="0E0E0E"/>
            </w14:solidFill>
          </w14:textFill>
        </w:rPr>
        <w:t>•</w:t>
      </w:r>
      <w:r>
        <w:rPr>
          <w:rFonts w:ascii="Montserrat" w:cs="Montserrat" w:hAnsi="Montserrat" w:eastAsia="Montserrat"/>
          <w:outline w:val="0"/>
          <w:color w:val="0e0e0e"/>
          <w:sz w:val="21"/>
          <w:szCs w:val="21"/>
          <w:u w:color="0e0e0e"/>
          <w:rtl w:val="0"/>
          <w14:textFill>
            <w14:solidFill>
              <w14:srgbClr w14:val="0E0E0E"/>
            </w14:solidFill>
          </w14:textFill>
        </w:rPr>
        <w:tab/>
      </w:r>
      <w:r>
        <w:rPr>
          <w:rFonts w:ascii="Montserrat" w:cs="Montserrat" w:hAnsi="Montserrat" w:eastAsia="Montserrat" w:hint="default"/>
          <w:outline w:val="0"/>
          <w:color w:val="0e0e0e"/>
          <w:sz w:val="21"/>
          <w:szCs w:val="21"/>
          <w:u w:color="0e0e0e"/>
          <w:rtl w:val="0"/>
          <w:lang w:val="ru-RU"/>
          <w14:textFill>
            <w14:solidFill>
              <w14:srgbClr w14:val="0E0E0E"/>
            </w14:solidFill>
          </w14:textFill>
        </w:rPr>
        <w:t>Уровень здоровья</w:t>
      </w:r>
      <w:r>
        <w:rPr>
          <w:rFonts w:ascii="Montserrat" w:cs="Montserrat" w:hAnsi="Montserrat" w:eastAsia="Montserrat"/>
          <w:outline w:val="0"/>
          <w:color w:val="0e0e0e"/>
          <w:sz w:val="21"/>
          <w:szCs w:val="21"/>
          <w:u w:color="0e0e0e"/>
          <w:rtl w:val="0"/>
          <w14:textFill>
            <w14:solidFill>
              <w14:srgbClr w14:val="0E0E0E"/>
            </w14:solidFill>
          </w14:textFill>
        </w:rPr>
        <w:t>: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180" w:line="276" w:lineRule="auto"/>
        <w:ind w:left="1600" w:right="0" w:hanging="800"/>
        <w:jc w:val="left"/>
        <w:rPr>
          <w:del w:id="45" w:date="2025-01-29T22:17:58Z" w:author="Сергей Кузин"/>
          <w:rFonts w:ascii="Montserrat" w:cs="Montserrat" w:hAnsi="Montserrat" w:eastAsia="Montserrat"/>
          <w:outline w:val="0"/>
          <w:color w:val="0e0e0e"/>
          <w:sz w:val="21"/>
          <w:szCs w:val="21"/>
          <w:u w:color="0e0e0e"/>
          <w:rtl w:val="0"/>
          <w14:textFill>
            <w14:solidFill>
              <w14:srgbClr w14:val="0E0E0E"/>
            </w14:solidFill>
          </w14:textFill>
        </w:rPr>
      </w:pPr>
      <w:r>
        <w:rPr>
          <w:rFonts w:ascii="Montserrat" w:cs="Montserrat" w:hAnsi="Montserrat" w:eastAsia="Montserrat" w:hint="default"/>
          <w:outline w:val="0"/>
          <w:color w:val="0e0e0e"/>
          <w:sz w:val="21"/>
          <w:szCs w:val="21"/>
          <w:u w:color="0e0e0e"/>
          <w:rtl w:val="0"/>
          <w:lang w:val="ru-RU"/>
          <w14:textFill>
            <w14:solidFill>
              <w14:srgbClr w14:val="0E0E0E"/>
            </w14:solidFill>
          </w14:textFill>
        </w:rPr>
        <w:t>•</w:t>
      </w:r>
      <w:r>
        <w:rPr>
          <w:rFonts w:ascii="Montserrat" w:cs="Montserrat" w:hAnsi="Montserrat" w:eastAsia="Montserrat"/>
          <w:outline w:val="0"/>
          <w:color w:val="0e0e0e"/>
          <w:sz w:val="21"/>
          <w:szCs w:val="21"/>
          <w:u w:color="0e0e0e"/>
          <w:rtl w:val="0"/>
          <w14:textFill>
            <w14:solidFill>
              <w14:srgbClr w14:val="0E0E0E"/>
            </w14:solidFill>
          </w14:textFill>
        </w:rPr>
        <w:tab/>
      </w:r>
      <w:r>
        <w:rPr>
          <w:rFonts w:ascii="Montserrat" w:cs="Montserrat" w:hAnsi="Montserrat" w:eastAsia="Montserrat" w:hint="default"/>
          <w:outline w:val="0"/>
          <w:color w:val="0e0e0e"/>
          <w:sz w:val="21"/>
          <w:szCs w:val="21"/>
          <w:u w:color="0e0e0e"/>
          <w:rtl w:val="0"/>
          <w:lang w:val="ru-RU"/>
          <w14:textFill>
            <w14:solidFill>
              <w14:srgbClr w14:val="0E0E0E"/>
            </w14:solidFill>
          </w14:textFill>
        </w:rPr>
        <w:t xml:space="preserve">Хорек имеет </w:t>
      </w:r>
      <w:r>
        <w:rPr>
          <w:rFonts w:ascii="Montserrat" w:cs="Montserrat" w:hAnsi="Montserrat" w:eastAsia="Montserrat"/>
          <w:outline w:val="0"/>
          <w:color w:val="0e0e0e"/>
          <w:sz w:val="21"/>
          <w:szCs w:val="21"/>
          <w:u w:color="0e0e0e"/>
          <w:rtl w:val="0"/>
          <w14:textFill>
            <w14:solidFill>
              <w14:srgbClr w14:val="0E0E0E"/>
            </w14:solidFill>
          </w14:textFill>
        </w:rPr>
        <w:t xml:space="preserve">3 </w:t>
      </w:r>
      <w:r>
        <w:rPr>
          <w:rFonts w:ascii="Montserrat" w:cs="Montserrat" w:hAnsi="Montserrat" w:eastAsia="Montserrat" w:hint="default"/>
          <w:outline w:val="0"/>
          <w:color w:val="0e0e0e"/>
          <w:sz w:val="21"/>
          <w:szCs w:val="21"/>
          <w:u w:color="0e0e0e"/>
          <w:rtl w:val="0"/>
          <w:lang w:val="ru-RU"/>
          <w14:textFill>
            <w14:solidFill>
              <w14:srgbClr w14:val="0E0E0E"/>
            </w14:solidFill>
          </w14:textFill>
        </w:rPr>
        <w:t>жизни</w:t>
      </w:r>
      <w:r>
        <w:rPr>
          <w:rFonts w:ascii="Montserrat" w:cs="Montserrat" w:hAnsi="Montserrat" w:eastAsia="Montserrat"/>
          <w:outline w:val="0"/>
          <w:color w:val="0e0e0e"/>
          <w:sz w:val="21"/>
          <w:szCs w:val="21"/>
          <w:u w:color="0e0e0e"/>
          <w:rtl w:val="0"/>
          <w14:textFill>
            <w14:solidFill>
              <w14:srgbClr w14:val="0E0E0E"/>
            </w14:solidFill>
          </w14:textFill>
        </w:rPr>
        <w:t xml:space="preserve">, </w:t>
      </w:r>
      <w:r>
        <w:rPr>
          <w:rFonts w:ascii="Montserrat" w:cs="Montserrat" w:hAnsi="Montserrat" w:eastAsia="Montserrat" w:hint="default"/>
          <w:outline w:val="0"/>
          <w:color w:val="0e0e0e"/>
          <w:sz w:val="21"/>
          <w:szCs w:val="21"/>
          <w:u w:color="0e0e0e"/>
          <w:rtl w:val="0"/>
          <w:lang w:val="ru-RU"/>
          <w14:textFill>
            <w14:solidFill>
              <w14:srgbClr w14:val="0E0E0E"/>
            </w14:solidFill>
          </w14:textFill>
        </w:rPr>
        <w:t>которые отображаются в левом верхнем углу</w:t>
      </w:r>
      <w:r>
        <w:rPr>
          <w:rFonts w:ascii="Montserrat" w:cs="Montserrat" w:hAnsi="Montserrat" w:eastAsia="Montserrat"/>
          <w:outline w:val="0"/>
          <w:color w:val="0e0e0e"/>
          <w:sz w:val="21"/>
          <w:szCs w:val="21"/>
          <w:u w:color="0e0e0e"/>
          <w:rtl w:val="0"/>
          <w14:textFill>
            <w14:solidFill>
              <w14:srgbClr w14:val="0E0E0E"/>
            </w14:solidFill>
          </w14:textFill>
        </w:rPr>
        <w:t xml:space="preserve">, </w:t>
      </w:r>
      <w:r>
        <w:rPr>
          <w:rFonts w:ascii="Montserrat" w:cs="Montserrat" w:hAnsi="Montserrat" w:eastAsia="Montserrat" w:hint="default"/>
          <w:outline w:val="0"/>
          <w:color w:val="0e0e0e"/>
          <w:sz w:val="21"/>
          <w:szCs w:val="21"/>
          <w:u w:color="0e0e0e"/>
          <w:rtl w:val="0"/>
          <w:lang w:val="ru-RU"/>
          <w14:textFill>
            <w14:solidFill>
              <w14:srgbClr w14:val="0E0E0E"/>
            </w14:solidFill>
          </w14:textFill>
        </w:rPr>
        <w:t>после потери всех жизней</w:t>
      </w:r>
      <w:r>
        <w:rPr>
          <w:rFonts w:ascii="Montserrat" w:cs="Montserrat" w:hAnsi="Montserrat" w:eastAsia="Montserrat"/>
          <w:outline w:val="0"/>
          <w:color w:val="0e0e0e"/>
          <w:sz w:val="21"/>
          <w:szCs w:val="21"/>
          <w:u w:color="0e0e0e"/>
          <w:rtl w:val="0"/>
          <w14:textFill>
            <w14:solidFill>
              <w14:srgbClr w14:val="0E0E0E"/>
            </w14:solidFill>
          </w14:textFill>
        </w:rPr>
        <w:t xml:space="preserve">, </w:t>
      </w:r>
      <w:r>
        <w:rPr>
          <w:rFonts w:ascii="Montserrat" w:cs="Montserrat" w:hAnsi="Montserrat" w:eastAsia="Montserrat" w:hint="default"/>
          <w:outline w:val="0"/>
          <w:color w:val="0e0e0e"/>
          <w:sz w:val="21"/>
          <w:szCs w:val="21"/>
          <w:u w:color="0e0e0e"/>
          <w:rtl w:val="0"/>
          <w:lang w:val="ru-RU"/>
          <w14:textFill>
            <w14:solidFill>
              <w14:srgbClr w14:val="0E0E0E"/>
            </w14:solidFill>
          </w14:textFill>
        </w:rPr>
        <w:t>игра начинается заново</w:t>
      </w:r>
      <w:r>
        <w:rPr>
          <w:rFonts w:ascii="Montserrat" w:cs="Montserrat" w:hAnsi="Montserrat" w:eastAsia="Montserrat"/>
          <w:outline w:val="0"/>
          <w:color w:val="0e0e0e"/>
          <w:sz w:val="21"/>
          <w:szCs w:val="21"/>
          <w:u w:color="0e0e0e"/>
          <w:rtl w:val="0"/>
          <w14:textFill>
            <w14:solidFill>
              <w14:srgbClr w14:val="0E0E0E"/>
            </w14:solidFill>
          </w14:textFill>
        </w:rPr>
        <w:t>.</w:t>
      </w:r>
    </w:p>
    <w:p>
      <w:pPr>
        <w:pStyle w:val="Normal.0"/>
        <w:spacing w:after="0"/>
        <w:rPr>
          <w:del w:id="46" w:date="2025-01-29T22:17:58Z" w:author="Сергей Кузин"/>
        </w:rPr>
      </w:pPr>
      <w:del w:id="47" w:date="2025-01-29T22:17:58Z" w:author="Сергей Кузин">
        <w:r>
          <w:rPr/>
          <w:br w:type="textWrapping"/>
        </w:r>
      </w:del>
    </w:p>
    <w:p>
      <w:pPr>
        <w:pStyle w:val="Normal.0"/>
        <w:spacing w:after="0"/>
        <w:rPr>
          <w:del w:id="48" w:date="2025-01-29T22:17:58Z" w:author="Сергей Кузин"/>
        </w:rPr>
      </w:pPr>
      <w:del w:id="49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4. </w:delText>
        </w:r>
      </w:del>
      <w:del w:id="50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Структура приложения</w:delText>
        </w:r>
      </w:del>
    </w:p>
    <w:p>
      <w:pPr>
        <w:pStyle w:val="Normal.0"/>
        <w:spacing w:after="0"/>
        <w:rPr>
          <w:del w:id="51" w:date="2025-01-29T22:17:58Z" w:author="Сергей Кузин"/>
        </w:rPr>
      </w:pPr>
      <w:del w:id="52" w:date="2025-01-29T22:17:58Z" w:author="Сергей Кузин">
        <w:r>
          <w:rPr/>
          <w:br w:type="textWrapping"/>
        </w:r>
      </w:del>
    </w:p>
    <w:p>
      <w:pPr>
        <w:pStyle w:val="Normal.0"/>
        <w:spacing w:after="0"/>
        <w:rPr>
          <w:del w:id="53" w:date="2025-01-29T22:17:58Z" w:author="Сергей Кузин"/>
        </w:rPr>
      </w:pPr>
      <w:del w:id="54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Главное окно</w:delText>
        </w:r>
      </w:del>
    </w:p>
    <w:p>
      <w:pPr>
        <w:pStyle w:val="Normal.0"/>
        <w:spacing w:after="0"/>
        <w:rPr>
          <w:del w:id="55" w:date="2025-01-29T22:17:58Z" w:author="Сергей Кузин"/>
        </w:rPr>
      </w:pPr>
      <w:del w:id="56" w:date="2025-01-29T22:17:58Z" w:author="Сергей Кузин">
        <w:r>
          <w:rPr/>
          <w:br w:type="textWrapping"/>
        </w:r>
      </w:del>
    </w:p>
    <w:p>
      <w:pPr>
        <w:pStyle w:val="Normal.0"/>
        <w:spacing w:after="0"/>
        <w:rPr>
          <w:del w:id="57" w:date="2025-01-29T22:17:58Z" w:author="Сергей Кузин"/>
        </w:rPr>
      </w:pPr>
      <w:del w:id="58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Состоит из</w:delText>
        </w:r>
      </w:del>
      <w:del w:id="59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:</w:delText>
        </w:r>
      </w:del>
    </w:p>
    <w:p>
      <w:pPr>
        <w:pStyle w:val="Normal.0"/>
        <w:spacing w:after="0"/>
        <w:rPr>
          <w:del w:id="60" w:date="2025-01-29T22:17:58Z" w:author="Сергей Кузин"/>
        </w:rPr>
      </w:pPr>
      <w:del w:id="61" w:date="2025-01-29T22:17:58Z" w:author="Сергей Кузин">
        <w:r>
          <w:rPr/>
          <w:br w:type="textWrapping"/>
        </w:r>
      </w:del>
    </w:p>
    <w:p>
      <w:pPr>
        <w:pStyle w:val="Normal.0"/>
        <w:spacing w:after="0"/>
        <w:rPr>
          <w:del w:id="62" w:date="2025-01-29T22:17:58Z" w:author="Сергей Кузин"/>
        </w:rPr>
      </w:pPr>
      <w:del w:id="63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14:textFill>
              <w14:solidFill>
                <w14:srgbClr w14:val="000000"/>
              </w14:solidFill>
            </w14:textFill>
          </w:rPr>
          <w:tab/>
          <w:delText>•</w:delText>
          <w:tab/>
          <w:delText>Меню «Настройки»</w:delText>
        </w:r>
      </w:del>
      <w:del w:id="64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, </w:delText>
        </w:r>
      </w:del>
      <w:del w:id="65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где доступны изменения темы</w:delText>
        </w:r>
      </w:del>
      <w:del w:id="66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, </w:delText>
        </w:r>
      </w:del>
      <w:del w:id="67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добавление фильмов и просмотр избранных</w:delText>
        </w:r>
      </w:del>
      <w:del w:id="68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</w:p>
    <w:p>
      <w:pPr>
        <w:pStyle w:val="Normal.0"/>
        <w:spacing w:after="0"/>
        <w:rPr>
          <w:del w:id="69" w:date="2025-01-29T22:17:58Z" w:author="Сергей Кузин"/>
        </w:rPr>
      </w:pPr>
      <w:del w:id="70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14:textFill>
              <w14:solidFill>
                <w14:srgbClr w14:val="000000"/>
              </w14:solidFill>
            </w14:textFill>
          </w:rPr>
          <w:tab/>
          <w:delText>•</w:delText>
          <w:tab/>
          <w:delText>Поисковой строки с фильтрацией для удобного поиска</w:delText>
        </w:r>
      </w:del>
      <w:del w:id="71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</w:p>
    <w:p>
      <w:pPr>
        <w:pStyle w:val="Normal.0"/>
        <w:spacing w:after="0"/>
        <w:rPr>
          <w:del w:id="72" w:date="2025-01-29T22:17:58Z" w:author="Сергей Кузин"/>
        </w:rPr>
      </w:pPr>
      <w:del w:id="73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14:textFill>
              <w14:solidFill>
                <w14:srgbClr w14:val="000000"/>
              </w14:solidFill>
            </w14:textFill>
          </w:rPr>
          <w:tab/>
          <w:delText>•</w:delText>
          <w:tab/>
          <w:delText>Кнопок управления</w:delText>
        </w:r>
      </w:del>
      <w:del w:id="74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, </w:delText>
        </w:r>
      </w:del>
      <w:del w:id="75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включая</w:delText>
        </w:r>
      </w:del>
      <w:del w:id="76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:</w:delText>
        </w:r>
      </w:del>
    </w:p>
    <w:p>
      <w:pPr>
        <w:pStyle w:val="Normal.0"/>
        <w:spacing w:after="0"/>
        <w:rPr>
          <w:del w:id="77" w:date="2025-01-29T22:17:58Z" w:author="Сергей Кузин"/>
        </w:rPr>
      </w:pPr>
      <w:del w:id="78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14:textFill>
              <w14:solidFill>
                <w14:srgbClr w14:val="000000"/>
              </w14:solidFill>
            </w14:textFill>
          </w:rPr>
          <w:tab/>
          <w:delText>•</w:delText>
          <w:tab/>
          <w:delText>Кнопка «Выход» для завершения работы приложения</w:delText>
        </w:r>
      </w:del>
      <w:del w:id="79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</w:p>
    <w:p>
      <w:pPr>
        <w:pStyle w:val="List Paragraph"/>
        <w:numPr>
          <w:ilvl w:val="0"/>
          <w:numId w:val="2"/>
        </w:numPr>
        <w:spacing w:after="0"/>
        <w:rPr>
          <w:sz w:val="18"/>
          <w:szCs w:val="18"/>
        </w:rPr>
      </w:pPr>
      <w:del w:id="80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14:textFill>
              <w14:solidFill>
                <w14:srgbClr w14:val="000000"/>
              </w14:solidFill>
            </w14:textFill>
          </w:rPr>
          <w:tab/>
          <w:delText>Кнопка «Ждут оценки»</w:delText>
          <w:tab/>
          <w:delText>для открытия фильмов</w:delText>
        </w:r>
      </w:del>
      <w:del w:id="81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, </w:delText>
        </w:r>
      </w:del>
      <w:del w:id="82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которые уже просмотрены</w:delText>
        </w:r>
      </w:del>
      <w:del w:id="83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, </w:delText>
        </w:r>
      </w:del>
      <w:del w:id="84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но не оценены</w:delText>
        </w:r>
      </w:del>
      <w:del w:id="85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</w:p>
    <w:p>
      <w:pPr>
        <w:pStyle w:val="Normal.0"/>
        <w:spacing w:after="0"/>
        <w:rPr>
          <w:del w:id="86" w:date="2025-01-29T22:17:58Z" w:author="Сергей Кузин"/>
        </w:rPr>
      </w:pPr>
      <w:del w:id="87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14:textFill>
              <w14:solidFill>
                <w14:srgbClr w14:val="000000"/>
              </w14:solidFill>
            </w14:textFill>
          </w:rPr>
          <w:tab/>
          <w:delText>•</w:delText>
          <w:tab/>
          <w:delText>Кнопка «</w:delText>
        </w:r>
      </w:del>
      <w:del w:id="88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Info</w:delText>
        </w:r>
      </w:del>
      <w:del w:id="89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» для вызова документации</w:delText>
        </w:r>
      </w:del>
      <w:del w:id="90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</w:p>
    <w:p>
      <w:pPr>
        <w:pStyle w:val="Normal.0"/>
        <w:spacing w:after="0"/>
        <w:rPr>
          <w:del w:id="91" w:date="2025-01-29T22:17:58Z" w:author="Сергей Кузин"/>
        </w:rPr>
      </w:pPr>
      <w:del w:id="92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14:textFill>
              <w14:solidFill>
                <w14:srgbClr w14:val="000000"/>
              </w14:solidFill>
            </w14:textFill>
          </w:rPr>
          <w:tab/>
          <w:delText>•</w:delText>
          <w:tab/>
          <w:delText>Списка фильмов со статусом «В процессе»</w:delText>
        </w:r>
      </w:del>
      <w:del w:id="93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, </w:delText>
        </w:r>
      </w:del>
      <w:del w:id="94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отображающего текущие фильмы</w:delText>
        </w:r>
      </w:del>
      <w:del w:id="95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, </w:delText>
        </w:r>
      </w:del>
      <w:del w:id="96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которые смотрит или начал смотреть пользователь</w:delText>
        </w:r>
      </w:del>
      <w:del w:id="97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</w:p>
    <w:p>
      <w:pPr>
        <w:pStyle w:val="Normal.0"/>
        <w:spacing w:after="0"/>
        <w:rPr>
          <w:del w:id="98" w:date="2025-01-29T22:17:58Z" w:author="Сергей Кузин"/>
        </w:rPr>
      </w:pPr>
      <w:del w:id="99" w:date="2025-01-29T22:17:58Z" w:author="Сергей Кузин">
        <w:r>
          <w:rPr/>
          <w:br w:type="textWrapping"/>
        </w:r>
      </w:del>
    </w:p>
    <w:p>
      <w:pPr>
        <w:pStyle w:val="Normal.0"/>
        <w:spacing w:after="0"/>
        <w:rPr>
          <w:del w:id="100" w:date="2025-01-29T22:17:58Z" w:author="Сергей Кузин"/>
        </w:rPr>
      </w:pPr>
      <w:del w:id="101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Пункт «Настройки»</w:delText>
        </w:r>
      </w:del>
    </w:p>
    <w:p>
      <w:pPr>
        <w:pStyle w:val="Normal.0"/>
        <w:spacing w:after="0"/>
        <w:rPr>
          <w:del w:id="102" w:date="2025-01-29T22:17:58Z" w:author="Сергей Кузин"/>
        </w:rPr>
      </w:pPr>
      <w:del w:id="103" w:date="2025-01-29T22:17:58Z" w:author="Сергей Кузин">
        <w:r>
          <w:rPr/>
          <w:br w:type="textWrapping"/>
        </w:r>
      </w:del>
    </w:p>
    <w:p>
      <w:pPr>
        <w:pStyle w:val="Normal.0"/>
        <w:spacing w:after="0"/>
        <w:rPr>
          <w:del w:id="104" w:date="2025-01-29T22:17:58Z" w:author="Сергей Кузин"/>
        </w:rPr>
      </w:pPr>
      <w:del w:id="105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Содержит три подпункта</w:delText>
        </w:r>
      </w:del>
      <w:del w:id="106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:</w:delText>
        </w:r>
      </w:del>
    </w:p>
    <w:p>
      <w:pPr>
        <w:pStyle w:val="Normal.0"/>
        <w:spacing w:after="0"/>
        <w:rPr>
          <w:del w:id="107" w:date="2025-01-29T22:17:58Z" w:author="Сергей Кузин"/>
        </w:rPr>
      </w:pPr>
      <w:del w:id="108" w:date="2025-01-29T22:17:58Z" w:author="Сергей Кузин">
        <w:r>
          <w:rPr/>
          <w:br w:type="textWrapping"/>
        </w:r>
      </w:del>
    </w:p>
    <w:p>
      <w:pPr>
        <w:pStyle w:val="Normal.0"/>
        <w:spacing w:after="0"/>
        <w:rPr>
          <w:del w:id="109" w:date="2025-01-29T22:17:58Z" w:author="Сергей Кузин"/>
        </w:rPr>
      </w:pPr>
      <w:del w:id="110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14:textFill>
              <w14:solidFill>
                <w14:srgbClr w14:val="000000"/>
              </w14:solidFill>
            </w14:textFill>
          </w:rPr>
          <w:tab/>
          <w:delText>•</w:delText>
          <w:tab/>
          <w:delText>Тема</w:delText>
        </w:r>
      </w:del>
      <w:del w:id="111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: </w:delText>
        </w:r>
      </w:del>
      <w:del w:id="112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Изменение темы оформления приложения через диалоговое окно</w:delText>
        </w:r>
      </w:del>
      <w:del w:id="113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</w:p>
    <w:p>
      <w:pPr>
        <w:pStyle w:val="Normal.0"/>
        <w:spacing w:after="0"/>
        <w:rPr>
          <w:del w:id="114" w:date="2025-01-29T22:17:58Z" w:author="Сергей Кузин"/>
        </w:rPr>
      </w:pPr>
      <w:del w:id="115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14:textFill>
              <w14:solidFill>
                <w14:srgbClr w14:val="000000"/>
              </w14:solidFill>
            </w14:textFill>
          </w:rPr>
          <w:tab/>
          <w:delText>•</w:delText>
          <w:tab/>
          <w:delText>Добавить</w:delText>
        </w:r>
      </w:del>
      <w:del w:id="116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: </w:delText>
        </w:r>
      </w:del>
      <w:del w:id="117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Диалоговое окно для ввода данных о новом фильме</w:delText>
        </w:r>
      </w:del>
      <w:del w:id="118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/</w:delText>
        </w:r>
      </w:del>
      <w:del w:id="119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сериале</w:delText>
        </w:r>
      </w:del>
      <w:del w:id="120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</w:p>
    <w:p>
      <w:pPr>
        <w:pStyle w:val="Normal.0"/>
        <w:spacing w:after="0"/>
        <w:rPr>
          <w:del w:id="121" w:date="2025-01-29T22:17:58Z" w:author="Сергей Кузин"/>
        </w:rPr>
      </w:pPr>
      <w:del w:id="122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14:textFill>
              <w14:solidFill>
                <w14:srgbClr w14:val="000000"/>
              </w14:solidFill>
            </w14:textFill>
          </w:rPr>
          <w:tab/>
          <w:delText>•</w:delText>
          <w:tab/>
          <w:delText>Избранные</w:delText>
        </w:r>
      </w:del>
      <w:del w:id="123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: </w:delText>
        </w:r>
      </w:del>
      <w:del w:id="124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Список избранных фильмов</w:delText>
        </w:r>
      </w:del>
      <w:del w:id="125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, </w:delText>
        </w:r>
      </w:del>
      <w:del w:id="126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управляемый через установку</w:delText>
        </w:r>
      </w:del>
      <w:del w:id="127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/</w:delText>
        </w:r>
      </w:del>
      <w:del w:id="128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снятие галочки напротив фильма</w:delText>
        </w:r>
      </w:del>
      <w:del w:id="129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</w:p>
    <w:p>
      <w:pPr>
        <w:pStyle w:val="Normal.0"/>
        <w:spacing w:after="0"/>
        <w:rPr>
          <w:del w:id="130" w:date="2025-01-29T22:17:58Z" w:author="Сергей Кузин"/>
        </w:rPr>
      </w:pPr>
      <w:del w:id="131" w:date="2025-01-29T22:17:58Z" w:author="Сергей Кузин">
        <w:r>
          <w:rPr/>
          <w:br w:type="textWrapping"/>
        </w:r>
      </w:del>
    </w:p>
    <w:p>
      <w:pPr>
        <w:pStyle w:val="Normal.0"/>
        <w:spacing w:after="0"/>
        <w:rPr>
          <w:del w:id="132" w:date="2025-01-29T22:17:58Z" w:author="Сергей Кузин"/>
        </w:rPr>
      </w:pPr>
      <w:del w:id="133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Редактор фильмов</w:delText>
        </w:r>
      </w:del>
    </w:p>
    <w:p>
      <w:pPr>
        <w:pStyle w:val="Normal.0"/>
        <w:spacing w:after="0"/>
        <w:rPr>
          <w:del w:id="134" w:date="2025-01-29T22:17:58Z" w:author="Сергей Кузин"/>
        </w:rPr>
      </w:pPr>
      <w:del w:id="135" w:date="2025-01-29T22:17:58Z" w:author="Сергей Кузин">
        <w:r>
          <w:rPr/>
          <w:br w:type="textWrapping"/>
        </w:r>
      </w:del>
    </w:p>
    <w:p>
      <w:pPr>
        <w:pStyle w:val="Normal.0"/>
        <w:spacing w:after="0"/>
        <w:rPr>
          <w:del w:id="136" w:date="2025-01-29T22:17:58Z" w:author="Сергей Кузин"/>
        </w:rPr>
      </w:pPr>
      <w:del w:id="137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Открывается при двойном клике по фильму</w:delText>
        </w:r>
      </w:del>
      <w:del w:id="138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. </w:delText>
        </w:r>
      </w:del>
      <w:del w:id="139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Позволяет</w:delText>
        </w:r>
      </w:del>
      <w:del w:id="140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:</w:delText>
        </w:r>
      </w:del>
    </w:p>
    <w:p>
      <w:pPr>
        <w:pStyle w:val="Normal.0"/>
        <w:spacing w:after="0"/>
        <w:rPr>
          <w:del w:id="141" w:date="2025-01-29T22:17:58Z" w:author="Сергей Кузин"/>
        </w:rPr>
      </w:pPr>
      <w:del w:id="142" w:date="2025-01-29T22:17:58Z" w:author="Сергей Кузин">
        <w:r>
          <w:rPr/>
          <w:br w:type="textWrapping"/>
        </w:r>
      </w:del>
    </w:p>
    <w:p>
      <w:pPr>
        <w:pStyle w:val="Normal.0"/>
        <w:spacing w:after="0"/>
        <w:rPr>
          <w:del w:id="143" w:date="2025-01-29T22:17:58Z" w:author="Сергей Кузин"/>
        </w:rPr>
      </w:pPr>
      <w:del w:id="144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14:textFill>
              <w14:solidFill>
                <w14:srgbClr w14:val="000000"/>
              </w14:solidFill>
            </w14:textFill>
          </w:rPr>
          <w:tab/>
          <w:delText>•</w:delText>
          <w:tab/>
          <w:delText>Изменять данные</w:delText>
        </w:r>
      </w:del>
      <w:del w:id="145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</w:p>
    <w:p>
      <w:pPr>
        <w:pStyle w:val="Normal.0"/>
        <w:spacing w:after="0"/>
        <w:rPr>
          <w:del w:id="146" w:date="2025-01-29T22:17:58Z" w:author="Сергей Кузин"/>
        </w:rPr>
      </w:pPr>
      <w:del w:id="147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14:textFill>
              <w14:solidFill>
                <w14:srgbClr w14:val="000000"/>
              </w14:solidFill>
            </w14:textFill>
          </w:rPr>
          <w:tab/>
          <w:delText>•</w:delText>
          <w:tab/>
          <w:delText>Устанавливать статус фильма</w:delText>
        </w:r>
      </w:del>
      <w:del w:id="148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</w:p>
    <w:p>
      <w:pPr>
        <w:pStyle w:val="Normal.0"/>
        <w:spacing w:after="0"/>
        <w:rPr>
          <w:del w:id="149" w:date="2025-01-29T22:17:58Z" w:author="Сергей Кузин"/>
        </w:rPr>
      </w:pPr>
      <w:del w:id="150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14:textFill>
              <w14:solidFill>
                <w14:srgbClr w14:val="000000"/>
              </w14:solidFill>
            </w14:textFill>
          </w:rPr>
          <w:tab/>
          <w:delText>•</w:delText>
          <w:tab/>
          <w:delText>Выставлять оценку и добавлять комментарий</w:delText>
        </w:r>
      </w:del>
      <w:del w:id="151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</w:p>
    <w:p>
      <w:pPr>
        <w:pStyle w:val="List Paragraph"/>
        <w:numPr>
          <w:ilvl w:val="0"/>
          <w:numId w:val="4"/>
        </w:numPr>
        <w:spacing w:after="0"/>
        <w:rPr>
          <w:sz w:val="18"/>
          <w:szCs w:val="18"/>
        </w:rPr>
      </w:pPr>
      <w:del w:id="152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14:textFill>
              <w14:solidFill>
                <w14:srgbClr w14:val="000000"/>
              </w14:solidFill>
            </w14:textFill>
          </w:rPr>
          <w:tab/>
          <w:delText>Удалять</w:delText>
        </w:r>
      </w:del>
    </w:p>
    <w:p>
      <w:pPr>
        <w:pStyle w:val="Normal.0"/>
        <w:spacing w:after="0"/>
        <w:rPr>
          <w:del w:id="153" w:date="2025-01-29T22:17:58Z" w:author="Сергей Кузин"/>
        </w:rPr>
      </w:pPr>
      <w:del w:id="154" w:date="2025-01-29T22:17:58Z" w:author="Сергей Кузин">
        <w:r>
          <w:rPr/>
          <w:br w:type="textWrapping"/>
        </w:r>
      </w:del>
    </w:p>
    <w:p>
      <w:pPr>
        <w:pStyle w:val="Normal.0"/>
        <w:spacing w:after="0"/>
        <w:rPr>
          <w:del w:id="155" w:date="2025-01-29T22:17:58Z" w:author="Сергей Кузин"/>
        </w:rPr>
      </w:pPr>
      <w:del w:id="156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Поиск и фильтрация</w:delText>
        </w:r>
      </w:del>
    </w:p>
    <w:p>
      <w:pPr>
        <w:pStyle w:val="Normal.0"/>
        <w:spacing w:after="0"/>
        <w:rPr>
          <w:del w:id="157" w:date="2025-01-29T22:17:58Z" w:author="Сергей Кузин"/>
        </w:rPr>
      </w:pPr>
      <w:del w:id="158" w:date="2025-01-29T22:17:58Z" w:author="Сергей Кузин">
        <w:r>
          <w:rPr/>
          <w:br w:type="textWrapping"/>
        </w:r>
      </w:del>
    </w:p>
    <w:p>
      <w:pPr>
        <w:pStyle w:val="Normal.0"/>
        <w:spacing w:after="0"/>
        <w:rPr>
          <w:del w:id="159" w:date="2025-01-29T22:17:58Z" w:author="Сергей Кузин"/>
        </w:rPr>
      </w:pPr>
      <w:del w:id="160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Функция поиска позволяет пользователю находить фильмы по ключевым словам с использованием фильтров</w:delText>
        </w:r>
      </w:del>
      <w:del w:id="161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. </w:delText>
        </w:r>
      </w:del>
      <w:del w:id="162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Результаты поиска отображаются в отдельном окне</w:delText>
        </w:r>
      </w:del>
      <w:del w:id="163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, </w:delText>
        </w:r>
      </w:del>
      <w:del w:id="164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где их можно редактировать</w:delText>
        </w:r>
      </w:del>
      <w:del w:id="165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</w:p>
    <w:p>
      <w:pPr>
        <w:pStyle w:val="Normal.0"/>
        <w:spacing w:after="0"/>
        <w:rPr>
          <w:del w:id="166" w:date="2025-01-29T22:17:58Z" w:author="Сергей Кузин"/>
        </w:rPr>
      </w:pPr>
      <w:del w:id="167" w:date="2025-01-29T22:17:58Z" w:author="Сергей Кузин">
        <w:r>
          <w:rPr/>
          <w:br w:type="textWrapping"/>
        </w:r>
      </w:del>
    </w:p>
    <w:p>
      <w:pPr>
        <w:pStyle w:val="Normal.0"/>
        <w:spacing w:after="0"/>
        <w:rPr>
          <w:del w:id="168" w:date="2025-01-29T22:17:58Z" w:author="Сергей Кузин"/>
        </w:rPr>
      </w:pPr>
      <w:del w:id="169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5. </w:delText>
        </w:r>
      </w:del>
      <w:del w:id="170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Технические аспекты реализации</w:delText>
        </w:r>
      </w:del>
    </w:p>
    <w:p>
      <w:pPr>
        <w:pStyle w:val="Normal.0"/>
        <w:spacing w:after="0"/>
        <w:rPr>
          <w:del w:id="171" w:date="2025-01-29T22:17:58Z" w:author="Сергей Кузин"/>
        </w:rPr>
      </w:pPr>
      <w:del w:id="172" w:date="2025-01-29T22:17:58Z" w:author="Сергей Кузин">
        <w:r>
          <w:rPr/>
          <w:br w:type="textWrapping"/>
        </w:r>
      </w:del>
    </w:p>
    <w:p>
      <w:pPr>
        <w:pStyle w:val="Normal.0"/>
        <w:spacing w:after="0"/>
        <w:rPr>
          <w:del w:id="173" w:date="2025-01-29T22:17:58Z" w:author="Сергей Кузин"/>
        </w:rPr>
      </w:pPr>
      <w:del w:id="174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14:textFill>
              <w14:solidFill>
                <w14:srgbClr w14:val="000000"/>
              </w14:solidFill>
            </w14:textFill>
          </w:rPr>
          <w:tab/>
          <w:delText>1.</w:delText>
          <w:tab/>
        </w:r>
      </w:del>
      <w:del w:id="175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Язык программирования</w:delText>
        </w:r>
      </w:del>
      <w:del w:id="176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: Python 3.12</w:delText>
        </w:r>
      </w:del>
    </w:p>
    <w:p>
      <w:pPr>
        <w:pStyle w:val="Normal.0"/>
        <w:spacing w:after="0"/>
        <w:rPr>
          <w:del w:id="177" w:date="2025-01-29T22:17:58Z" w:author="Сергей Кузин"/>
        </w:rPr>
      </w:pPr>
      <w:del w:id="178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14:textFill>
              <w14:solidFill>
                <w14:srgbClr w14:val="000000"/>
              </w14:solidFill>
            </w14:textFill>
          </w:rPr>
          <w:tab/>
          <w:delText>2.</w:delText>
          <w:tab/>
        </w:r>
      </w:del>
      <w:del w:id="179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Используемые библиотеки</w:delText>
        </w:r>
      </w:del>
      <w:del w:id="180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:</w:delText>
        </w:r>
      </w:del>
    </w:p>
    <w:p>
      <w:pPr>
        <w:pStyle w:val="Normal.0"/>
        <w:spacing w:after="0"/>
        <w:rPr>
          <w:del w:id="181" w:date="2025-01-29T22:17:58Z" w:author="Сергей Кузин"/>
        </w:rPr>
      </w:pPr>
      <w:del w:id="182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14:textFill>
              <w14:solidFill>
                <w14:srgbClr w14:val="000000"/>
              </w14:solidFill>
            </w14:textFill>
          </w:rPr>
          <w:tab/>
          <w:delText>•</w:delText>
          <w:tab/>
        </w:r>
      </w:del>
      <w:del w:id="183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PyQt6 </w:delText>
        </w:r>
      </w:del>
      <w:del w:id="184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— для создания графического интерфейса</w:delText>
        </w:r>
      </w:del>
      <w:del w:id="185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</w:p>
    <w:p>
      <w:pPr>
        <w:pStyle w:val="Normal.0"/>
        <w:spacing w:after="0"/>
        <w:rPr>
          <w:del w:id="186" w:date="2025-01-29T22:17:58Z" w:author="Сергей Кузин"/>
        </w:rPr>
      </w:pPr>
      <w:del w:id="187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14:textFill>
              <w14:solidFill>
                <w14:srgbClr w14:val="000000"/>
              </w14:solidFill>
            </w14:textFill>
          </w:rPr>
          <w:tab/>
          <w:delText>•</w:delText>
          <w:tab/>
        </w:r>
      </w:del>
      <w:del w:id="188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sqlite3 </w:delText>
        </w:r>
      </w:del>
      <w:del w:id="189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— для работы с базой данных</w:delText>
        </w:r>
      </w:del>
      <w:del w:id="190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</w:p>
    <w:p>
      <w:pPr>
        <w:pStyle w:val="Normal.0"/>
        <w:spacing w:after="0"/>
        <w:rPr>
          <w:del w:id="191" w:date="2025-01-29T22:17:58Z" w:author="Сергей Кузин"/>
        </w:rPr>
      </w:pPr>
      <w:del w:id="192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14:textFill>
              <w14:solidFill>
                <w14:srgbClr w14:val="000000"/>
              </w14:solidFill>
            </w14:textFill>
          </w:rPr>
          <w:tab/>
          <w:delText>3.</w:delText>
          <w:tab/>
        </w:r>
      </w:del>
      <w:del w:id="193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База данных</w:delText>
        </w:r>
      </w:del>
      <w:del w:id="194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:</w:delText>
        </w:r>
      </w:del>
    </w:p>
    <w:p>
      <w:pPr>
        <w:pStyle w:val="Normal.0"/>
        <w:spacing w:after="0"/>
        <w:rPr>
          <w:del w:id="195" w:date="2025-01-29T22:17:58Z" w:author="Сергей Кузин"/>
        </w:rPr>
      </w:pPr>
      <w:del w:id="196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14:textFill>
              <w14:solidFill>
                <w14:srgbClr w14:val="000000"/>
              </w14:solidFill>
            </w14:textFill>
          </w:rPr>
          <w:tab/>
          <w:delText>•</w:delText>
          <w:tab/>
          <w:delText xml:space="preserve">Таблица </w:delText>
        </w:r>
      </w:del>
      <w:del w:id="197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Movies </w:delText>
        </w:r>
      </w:del>
      <w:del w:id="198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с полями</w:delText>
        </w:r>
      </w:del>
      <w:del w:id="199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:</w:delText>
        </w:r>
      </w:del>
    </w:p>
    <w:p>
      <w:pPr>
        <w:pStyle w:val="Normal.0"/>
        <w:spacing w:after="0"/>
        <w:rPr>
          <w:del w:id="200" w:date="2025-01-29T22:17:58Z" w:author="Сергей Кузин"/>
        </w:rPr>
      </w:pPr>
      <w:del w:id="201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14:textFill>
              <w14:solidFill>
                <w14:srgbClr w14:val="000000"/>
              </w14:solidFill>
            </w14:textFill>
          </w:rPr>
          <w:tab/>
          <w:delText>•</w:delText>
          <w:tab/>
          <w:delText>Название</w:delText>
        </w:r>
      </w:del>
    </w:p>
    <w:p>
      <w:pPr>
        <w:pStyle w:val="List Paragraph"/>
        <w:numPr>
          <w:ilvl w:val="0"/>
          <w:numId w:val="6"/>
        </w:numPr>
        <w:spacing w:after="0"/>
        <w:rPr>
          <w:sz w:val="18"/>
          <w:szCs w:val="18"/>
        </w:rPr>
      </w:pPr>
      <w:del w:id="202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14:textFill>
              <w14:solidFill>
                <w14:srgbClr w14:val="000000"/>
              </w14:solidFill>
            </w14:textFill>
          </w:rPr>
          <w:tab/>
          <w:delText>Тип</w:delText>
        </w:r>
      </w:del>
    </w:p>
    <w:p>
      <w:pPr>
        <w:pStyle w:val="List Paragraph"/>
        <w:numPr>
          <w:ilvl w:val="0"/>
          <w:numId w:val="6"/>
        </w:numPr>
        <w:spacing w:after="0"/>
        <w:rPr>
          <w:sz w:val="18"/>
          <w:szCs w:val="18"/>
          <w:lang w:val="ru-RU"/>
        </w:rPr>
      </w:pPr>
      <w:del w:id="203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      Год</w:delText>
          <w:tab/>
          <w:delText>     </w:delText>
          <w:tab/>
          <w:tab/>
        </w:r>
      </w:del>
    </w:p>
    <w:p>
      <w:pPr>
        <w:pStyle w:val="Normal.0"/>
        <w:spacing w:after="0"/>
        <w:rPr>
          <w:del w:id="204" w:date="2025-01-29T22:17:58Z" w:author="Сергей Кузин"/>
        </w:rPr>
      </w:pPr>
      <w:del w:id="205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14:textFill>
              <w14:solidFill>
                <w14:srgbClr w14:val="000000"/>
              </w14:solidFill>
            </w14:textFill>
          </w:rPr>
          <w:tab/>
          <w:delText>•</w:delText>
          <w:tab/>
          <w:delText>Жанр</w:delText>
        </w:r>
      </w:del>
    </w:p>
    <w:p>
      <w:pPr>
        <w:pStyle w:val="Normal.0"/>
        <w:spacing w:after="0"/>
        <w:rPr>
          <w:del w:id="206" w:date="2025-01-29T22:17:58Z" w:author="Сергей Кузин"/>
        </w:rPr>
      </w:pPr>
      <w:del w:id="207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14:textFill>
              <w14:solidFill>
                <w14:srgbClr w14:val="000000"/>
              </w14:solidFill>
            </w14:textFill>
          </w:rPr>
          <w:tab/>
          <w:delText>•</w:delText>
          <w:tab/>
          <w:delText>Режиссер</w:delText>
        </w:r>
      </w:del>
    </w:p>
    <w:p>
      <w:pPr>
        <w:pStyle w:val="Normal.0"/>
        <w:spacing w:after="0"/>
        <w:rPr>
          <w:del w:id="208" w:date="2025-01-29T22:17:58Z" w:author="Сергей Кузин"/>
        </w:rPr>
      </w:pPr>
      <w:del w:id="209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14:textFill>
              <w14:solidFill>
                <w14:srgbClr w14:val="000000"/>
              </w14:solidFill>
            </w14:textFill>
          </w:rPr>
          <w:tab/>
          <w:delText>•</w:delText>
          <w:tab/>
          <w:delText>Оценка</w:delText>
        </w:r>
      </w:del>
    </w:p>
    <w:p>
      <w:pPr>
        <w:pStyle w:val="Normal.0"/>
        <w:spacing w:after="0"/>
        <w:rPr>
          <w:del w:id="210" w:date="2025-01-29T22:17:58Z" w:author="Сергей Кузин"/>
        </w:rPr>
      </w:pPr>
      <w:del w:id="211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14:textFill>
              <w14:solidFill>
                <w14:srgbClr w14:val="000000"/>
              </w14:solidFill>
            </w14:textFill>
          </w:rPr>
          <w:tab/>
          <w:delText>•</w:delText>
          <w:tab/>
          <w:delText>Статус</w:delText>
        </w:r>
      </w:del>
    </w:p>
    <w:p>
      <w:pPr>
        <w:pStyle w:val="Normal.0"/>
        <w:spacing w:after="0"/>
        <w:rPr>
          <w:del w:id="212" w:date="2025-01-29T22:17:58Z" w:author="Сергей Кузин"/>
        </w:rPr>
      </w:pPr>
      <w:del w:id="213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14:textFill>
              <w14:solidFill>
                <w14:srgbClr w14:val="000000"/>
              </w14:solidFill>
            </w14:textFill>
          </w:rPr>
          <w:tab/>
          <w:delText>•</w:delText>
          <w:tab/>
          <w:delText>Избранные</w:delText>
        </w:r>
      </w:del>
    </w:p>
    <w:p>
      <w:pPr>
        <w:pStyle w:val="List Paragraph"/>
        <w:numPr>
          <w:ilvl w:val="0"/>
          <w:numId w:val="8"/>
        </w:numPr>
        <w:spacing w:after="0"/>
        <w:rPr>
          <w:sz w:val="18"/>
          <w:szCs w:val="18"/>
          <w:lang w:val="ru-RU"/>
        </w:rPr>
      </w:pPr>
      <w:del w:id="214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    Комментарии</w:delText>
        </w:r>
      </w:del>
    </w:p>
    <w:p>
      <w:pPr>
        <w:pStyle w:val="Normal.0"/>
        <w:spacing w:after="0"/>
        <w:rPr>
          <w:del w:id="215" w:date="2025-01-29T22:17:58Z" w:author="Сергей Кузин"/>
        </w:rPr>
      </w:pPr>
      <w:del w:id="216" w:date="2025-01-29T22:17:58Z" w:author="Сергей Кузин">
        <w:r>
          <w:rPr/>
          <w:br w:type="textWrapping"/>
        </w:r>
      </w:del>
    </w:p>
    <w:p>
      <w:pPr>
        <w:pStyle w:val="Normal.0"/>
        <w:spacing w:after="0"/>
        <w:rPr>
          <w:del w:id="217" w:date="2025-01-29T22:17:58Z" w:author="Сергей Кузин"/>
        </w:rPr>
      </w:pPr>
      <w:del w:id="218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14:textFill>
              <w14:solidFill>
                <w14:srgbClr w14:val="000000"/>
              </w14:solidFill>
            </w14:textFill>
          </w:rPr>
          <w:tab/>
          <w:delText>4.</w:delText>
          <w:tab/>
        </w:r>
      </w:del>
      <w:del w:id="219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Автосохранение</w:delText>
        </w:r>
      </w:del>
      <w:del w:id="220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:</w:delText>
        </w:r>
      </w:del>
    </w:p>
    <w:p>
      <w:pPr>
        <w:pStyle w:val="Normal.0"/>
        <w:spacing w:after="0"/>
        <w:rPr>
          <w:del w:id="221" w:date="2025-01-29T22:17:58Z" w:author="Сергей Кузин"/>
        </w:rPr>
      </w:pPr>
      <w:del w:id="222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Все изменения в интерфейсе синхронизируются с базой данных автоматически</w:delText>
        </w:r>
      </w:del>
      <w:del w:id="223" w:date="2025-01-29T22:17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</w:p>
    <w:p>
      <w:pPr>
        <w:pStyle w:val="Normal.0"/>
        <w:spacing w:after="0"/>
        <w:rPr>
          <w:del w:id="224" w:date="2025-01-29T22:17:58Z" w:author="Сергей Кузин"/>
        </w:rPr>
      </w:pPr>
      <w:del w:id="225" w:date="2025-01-29T22:17:58Z" w:author="Сергей Кузин">
        <w:r>
          <w:rPr/>
          <w:br w:type="textWrapping"/>
        </w:r>
      </w:del>
    </w:p>
    <w:p>
      <w:pPr>
        <w:pStyle w:val="Normal.0"/>
        <w:spacing w:after="0"/>
        <w:rPr>
          <w:del w:id="226" w:date="2025-01-29T22:17:57Z" w:author="Сергей Кузин"/>
        </w:rPr>
      </w:pPr>
      <w:del w:id="227" w:date="2025-01-29T22:17:5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6. </w:delText>
        </w:r>
      </w:del>
      <w:del w:id="228" w:date="2025-01-29T22:17:5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Инструкция по использованию</w:delText>
        </w:r>
      </w:del>
    </w:p>
    <w:p>
      <w:pPr>
        <w:pStyle w:val="Normal.0"/>
        <w:spacing w:after="0"/>
        <w:rPr>
          <w:del w:id="229" w:date="2025-01-29T22:17:57Z" w:author="Сергей Кузин"/>
        </w:rPr>
      </w:pPr>
      <w:del w:id="230" w:date="2025-01-29T22:17:57Z" w:author="Сергей Кузин">
        <w:r>
          <w:rPr/>
          <w:br w:type="textWrapping"/>
        </w:r>
      </w:del>
    </w:p>
    <w:p>
      <w:pPr>
        <w:pStyle w:val="Normal.0"/>
        <w:spacing w:after="0"/>
        <w:rPr>
          <w:del w:id="231" w:date="2025-01-29T22:17:57Z" w:author="Сергей Кузин"/>
        </w:rPr>
      </w:pPr>
      <w:del w:id="232" w:date="2025-01-29T22:17:5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14:textFill>
              <w14:solidFill>
                <w14:srgbClr w14:val="000000"/>
              </w14:solidFill>
            </w14:textFill>
          </w:rPr>
          <w:tab/>
          <w:delText>1.</w:delText>
          <w:tab/>
        </w:r>
      </w:del>
      <w:del w:id="233" w:date="2025-01-29T22:17:5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Запустите приложение через интерпретатор </w:delText>
        </w:r>
      </w:del>
      <w:del w:id="234" w:date="2025-01-29T22:17:5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Python.</w:delText>
        </w:r>
      </w:del>
    </w:p>
    <w:p>
      <w:pPr>
        <w:pStyle w:val="Normal.0"/>
        <w:spacing w:after="0"/>
        <w:rPr>
          <w:del w:id="235" w:date="2025-01-29T22:17:57Z" w:author="Сергей Кузин"/>
        </w:rPr>
      </w:pPr>
      <w:del w:id="236" w:date="2025-01-29T22:17:5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14:textFill>
              <w14:solidFill>
                <w14:srgbClr w14:val="000000"/>
              </w14:solidFill>
            </w14:textFill>
          </w:rPr>
          <w:tab/>
          <w:delText>•</w:delText>
          <w:tab/>
          <w:delText>Добавляйте фильмы через меню «Настройки» → «Добавить»</w:delText>
        </w:r>
      </w:del>
      <w:del w:id="237" w:date="2025-01-29T22:17:5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</w:p>
    <w:p>
      <w:pPr>
        <w:pStyle w:val="Normal.0"/>
        <w:spacing w:after="0"/>
        <w:rPr>
          <w:del w:id="238" w:date="2025-01-29T22:17:57Z" w:author="Сергей Кузин"/>
        </w:rPr>
      </w:pPr>
      <w:del w:id="239" w:date="2025-01-29T22:17:5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14:textFill>
              <w14:solidFill>
                <w14:srgbClr w14:val="000000"/>
              </w14:solidFill>
            </w14:textFill>
          </w:rPr>
          <w:tab/>
          <w:delText>•</w:delText>
          <w:tab/>
          <w:delText>Меняйте статусы фильмов в списках</w:delText>
        </w:r>
      </w:del>
      <w:del w:id="240" w:date="2025-01-29T22:17:5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</w:p>
    <w:p>
      <w:pPr>
        <w:pStyle w:val="Normal.0"/>
        <w:spacing w:after="0"/>
        <w:rPr>
          <w:del w:id="241" w:date="2025-01-29T22:17:57Z" w:author="Сергей Кузин"/>
        </w:rPr>
      </w:pPr>
      <w:del w:id="242" w:date="2025-01-29T22:17:5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14:textFill>
              <w14:solidFill>
                <w14:srgbClr w14:val="000000"/>
              </w14:solidFill>
            </w14:textFill>
          </w:rPr>
          <w:tab/>
          <w:delText>•</w:delText>
          <w:tab/>
          <w:delText>Ищите фильмы через строку поиска и фильтры</w:delText>
        </w:r>
      </w:del>
      <w:del w:id="243" w:date="2025-01-29T22:17:5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</w:p>
    <w:p>
      <w:pPr>
        <w:pStyle w:val="Normal.0"/>
        <w:spacing w:after="0"/>
        <w:rPr>
          <w:del w:id="244" w:date="2025-01-29T22:17:57Z" w:author="Сергей Кузин"/>
        </w:rPr>
      </w:pPr>
      <w:del w:id="245" w:date="2025-01-29T22:17:5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14:textFill>
              <w14:solidFill>
                <w14:srgbClr w14:val="000000"/>
              </w14:solidFill>
            </w14:textFill>
          </w:rPr>
          <w:tab/>
          <w:delText>•</w:delText>
          <w:tab/>
          <w:delText>Оценивайте просмотренные фильмы через Редактирование</w:delText>
        </w:r>
      </w:del>
      <w:del w:id="246" w:date="2025-01-29T22:17:5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</w:p>
    <w:p>
      <w:pPr>
        <w:pStyle w:val="Normal.0"/>
        <w:spacing w:after="0"/>
        <w:rPr>
          <w:del w:id="247" w:date="2025-01-29T22:17:57Z" w:author="Сергей Кузин"/>
        </w:rPr>
      </w:pPr>
      <w:del w:id="248" w:date="2025-01-29T22:17:5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14:textFill>
              <w14:solidFill>
                <w14:srgbClr w14:val="000000"/>
              </w14:solidFill>
            </w14:textFill>
          </w:rPr>
          <w:tab/>
          <w:delText>2.</w:delText>
          <w:tab/>
        </w:r>
      </w:del>
      <w:del w:id="249" w:date="2025-01-29T22:17:5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Для редактирования информации о фильме дважды кликните по его названию в списке</w:delText>
        </w:r>
      </w:del>
      <w:del w:id="250" w:date="2025-01-29T22:17:5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</w:p>
    <w:p>
      <w:pPr>
        <w:pStyle w:val="Normal.0"/>
        <w:spacing w:after="0"/>
      </w:pPr>
      <w:del w:id="251" w:date="2025-01-29T22:17:5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14:textFill>
              <w14:solidFill>
                <w14:srgbClr w14:val="000000"/>
              </w14:solidFill>
            </w14:textFill>
          </w:rPr>
          <w:tab/>
          <w:delText>3.</w:delText>
          <w:tab/>
        </w:r>
      </w:del>
      <w:del w:id="252" w:date="2025-01-29T22:17:5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Настройте внешний вид приложения через меню «Настройки» → «Тема»</w:delText>
        </w:r>
      </w:del>
      <w:del w:id="253" w:date="2025-01-29T22:17:5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</w:p>
    <w:p>
      <w:pPr>
        <w:pStyle w:val="Normal.0"/>
        <w:spacing w:after="0"/>
      </w:pPr>
      <w:r>
        <w:br w:type="textWrapping"/>
      </w:r>
    </w:p>
    <w:p>
      <w:pPr>
        <w:pStyle w:val="Normal.0"/>
        <w:spacing w:after="0"/>
      </w:pPr>
      <w:r>
        <w:rPr>
          <w:rFonts w:ascii="Liberation Sans" w:cs="Liberation Sans" w:hAnsi="Liberation Sans" w:eastAsia="Liberation Sans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7. </w:t>
      </w:r>
      <w:r>
        <w:rPr>
          <w:rFonts w:ascii="Liberation Sans" w:cs="Liberation Sans" w:hAnsi="Liberation Sans" w:eastAsia="Liberation Sans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Обоснование выбора технологий</w:t>
      </w:r>
    </w:p>
    <w:p>
      <w:pPr>
        <w:pStyle w:val="Normal.0"/>
        <w:spacing w:after="0"/>
      </w:pPr>
      <w:r>
        <w:br w:type="textWrapping"/>
      </w:r>
    </w:p>
    <w:p>
      <w:pPr>
        <w:pStyle w:val="Normal.0"/>
        <w:spacing w:after="0"/>
        <w:rPr>
          <w:del w:id="254" w:date="2025-01-29T22:18:33Z" w:author="Сергей Кузин"/>
        </w:rPr>
      </w:pPr>
      <w:ins w:id="255" w:date="2025-01-29T22:18:38Z" w:author="Сергей Кузин">
        <w:r>
          <w:rPr/>
          <w:tab/>
        </w:r>
      </w:ins>
      <w:del w:id="256" w:date="2025-01-29T22:18:37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14:textFill>
              <w14:solidFill>
                <w14:srgbClr w14:val="000000"/>
              </w14:solidFill>
            </w14:textFill>
          </w:rPr>
          <w:tab/>
        </w:r>
      </w:del>
      <w:r>
        <w:rPr>
          <w:rFonts w:ascii="Liberation Sans" w:cs="Liberation Sans" w:hAnsi="Liberation Sans" w:eastAsia="Liberation Sans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•</w:t>
        <w:tab/>
      </w:r>
      <w:del w:id="257" w:date="2025-01-29T22:18:09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PyQt6</w:delText>
        </w:r>
      </w:del>
      <w:ins w:id="258" w:date="2025-01-29T22:18:16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en-US"/>
            <w14:textFill>
              <w14:solidFill>
                <w14:srgbClr w14:val="000000"/>
              </w14:solidFill>
            </w14:textFill>
          </w:rPr>
          <w:t>Pygame</w:t>
        </w:r>
      </w:ins>
      <w:r>
        <w:rPr>
          <w:rFonts w:ascii="Liberation Sans" w:cs="Liberation Sans" w:hAnsi="Liberation Sans" w:eastAsia="Liberation Sans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позволяет создавать</w:t>
      </w:r>
      <w:r>
        <w:rPr>
          <w:rFonts w:ascii="Liberation Sans" w:cs="Liberation Sans" w:hAnsi="Liberation Sans" w:eastAsia="Liberation Sans"/>
          <w:b w:val="1"/>
          <w:bCs w:val="1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Liberation Sans" w:cs="Liberation Sans" w:hAnsi="Liberation Sans" w:eastAsia="Liberation Sans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игры</w:t>
      </w:r>
      <w:del w:id="259" w:date="2025-01-29T22:18:33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 удобные и визуально приятные пользовательские интерфейсы</w:delText>
        </w:r>
      </w:del>
      <w:del w:id="260" w:date="2025-01-29T22:18:33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</w:p>
    <w:p>
      <w:pPr>
        <w:pStyle w:val="Normal.0"/>
        <w:spacing w:after="0"/>
        <w:rPr>
          <w:del w:id="261" w:date="2025-01-29T22:18:31Z" w:author="Сергей Кузин"/>
        </w:rPr>
      </w:pPr>
      <w:del w:id="262" w:date="2025-01-29T22:18:33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14:textFill>
              <w14:solidFill>
                <w14:srgbClr w14:val="000000"/>
              </w14:solidFill>
            </w14:textFill>
          </w:rPr>
          <w:tab/>
        </w:r>
      </w:del>
      <w:del w:id="263" w:date="2025-01-29T22:18:31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•</w:delText>
          <w:tab/>
        </w:r>
      </w:del>
      <w:del w:id="264" w:date="2025-01-29T22:18:31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sqlite3 </w:delText>
        </w:r>
      </w:del>
      <w:del w:id="265" w:date="2025-01-29T22:18:31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предоставляет легковесное решение для работы с базами данных</w:delText>
        </w:r>
      </w:del>
      <w:del w:id="266" w:date="2025-01-29T22:18:31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</w:p>
    <w:p>
      <w:pPr>
        <w:pStyle w:val="Normal.0"/>
        <w:spacing w:after="0"/>
        <w:rPr>
          <w:rFonts w:ascii="Liberation Sans" w:cs="Liberation Sans" w:hAnsi="Liberation Sans" w:eastAsia="Liberation Sans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Liberation Sans" w:cs="Liberation Sans" w:hAnsi="Liberation Sans" w:eastAsia="Liberation Sans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Normal.0"/>
        <w:spacing w:after="0"/>
        <w:rPr>
          <w:rFonts w:ascii="Liberation Sans" w:cs="Liberation Sans" w:hAnsi="Liberation Sans" w:eastAsia="Liberation Sans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</w:pPr>
      <w:r>
        <w:rPr>
          <w:rFonts w:ascii="Liberation Sans" w:cs="Liberation Sans" w:hAnsi="Liberation Sans" w:eastAsia="Liberation Sans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Liberation Sans" w:cs="Liberation Sans" w:hAnsi="Liberation Sans" w:eastAsia="Liberation Sans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•</w:t>
        <w:tab/>
      </w:r>
      <w:r>
        <w:rPr>
          <w:rFonts w:ascii="Liberation Sans" w:cs="Liberation Sans" w:hAnsi="Liberation Sans" w:eastAsia="Liberation Sans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Python </w:t>
      </w:r>
      <w:r>
        <w:rPr>
          <w:rFonts w:ascii="Liberation Sans" w:cs="Liberation Sans" w:hAnsi="Liberation Sans" w:eastAsia="Liberation Sans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выбран за его доступность</w:t>
      </w:r>
      <w:r>
        <w:rPr>
          <w:rFonts w:ascii="Liberation Sans" w:cs="Liberation Sans" w:hAnsi="Liberation Sans" w:eastAsia="Liberation Sans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Liberation Sans" w:cs="Liberation Sans" w:hAnsi="Liberation Sans" w:eastAsia="Liberation Sans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мощь стандартных библиотек и активное сообщество</w:t>
      </w:r>
      <w:r>
        <w:rPr>
          <w:rFonts w:ascii="Liberation Sans" w:cs="Liberation Sans" w:hAnsi="Liberation Sans" w:eastAsia="Liberation Sans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/>
      </w:pPr>
      <w:r>
        <w:br w:type="textWrapping"/>
      </w:r>
    </w:p>
    <w:p>
      <w:pPr>
        <w:pStyle w:val="Normal.0"/>
        <w:spacing w:after="0"/>
      </w:pPr>
      <w:r>
        <w:rPr>
          <w:rFonts w:ascii="Liberation Sans" w:cs="Liberation Sans" w:hAnsi="Liberation Sans" w:eastAsia="Liberation Sans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8. </w:t>
      </w:r>
      <w:r>
        <w:rPr>
          <w:rFonts w:ascii="Liberation Sans" w:cs="Liberation Sans" w:hAnsi="Liberation Sans" w:eastAsia="Liberation Sans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Заключение</w:t>
      </w:r>
    </w:p>
    <w:p>
      <w:pPr>
        <w:pStyle w:val="Normal.0"/>
        <w:spacing w:after="0"/>
      </w:pPr>
      <w:r>
        <w:br w:type="textWrapping"/>
      </w:r>
    </w:p>
    <w:p>
      <w:pPr>
        <w:pStyle w:val="Normal.0"/>
        <w:spacing w:after="0"/>
      </w:pPr>
      <w:r>
        <w:rPr>
          <w:rFonts w:ascii="Liberation Sans" w:cs="Liberation Sans" w:hAnsi="Liberation Sans" w:eastAsia="Liberation Sans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Проект предоставляет пользователям </w:t>
      </w:r>
      <w:del w:id="267" w:date="2025-01-29T22:18:58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удобный</w:delText>
        </w:r>
      </w:del>
      <w:ins w:id="268" w:date="2025-01-29T22:19:02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интересную</w:t>
        </w:r>
      </w:ins>
      <w:r>
        <w:rPr>
          <w:rFonts w:ascii="Liberation Sans" w:cs="Liberation Sans" w:hAnsi="Liberation Sans" w:eastAsia="Liberation Sans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del w:id="269" w:date="2025-01-29T22:19:05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инструмент</w:delText>
        </w:r>
      </w:del>
      <w:r>
        <w:rPr>
          <w:rFonts w:ascii="Liberation Sans" w:cs="Liberation Sans" w:hAnsi="Liberation Sans" w:eastAsia="Liberation Sans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игру</w:t>
      </w:r>
      <w:r>
        <w:rPr>
          <w:rFonts w:ascii="Liberation Sans" w:cs="Liberation Sans" w:hAnsi="Liberation Sans" w:eastAsia="Liberation Sans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del w:id="270" w:date="2025-01-29T22:19:11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 для управления своей кинобиблиотекой</w:delText>
        </w:r>
      </w:del>
      <w:del w:id="271" w:date="2025-01-29T22:19:11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. </w:delText>
        </w:r>
      </w:del>
      <w:del w:id="272" w:date="2025-01-29T22:19:11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Приложение обладает интуитивно понятным интерфейсом</w:delText>
        </w:r>
      </w:del>
      <w:del w:id="273" w:date="2025-01-29T22:19:11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, </w:delText>
        </w:r>
      </w:del>
      <w:del w:id="274" w:date="2025-01-29T22:19:11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широким функционалом и простотой использования</w:delText>
        </w:r>
      </w:del>
      <w:del w:id="275" w:date="2025-01-29T22:19:11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, </w:delText>
        </w:r>
      </w:del>
      <w:del w:id="276" w:date="2025-01-29T22:19:11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что делает его полезным для всех любителей кино</w:delText>
        </w:r>
      </w:del>
      <w:del w:id="277" w:date="2025-01-29T22:19:11Z" w:author="Сергей Кузин">
        <w:r>
          <w:rPr>
            <w:rFonts w:ascii="Liberation Sans" w:cs="Liberation Sans" w:hAnsi="Liberation Sans" w:eastAsia="Liberation Sans"/>
            <w:b w:val="1"/>
            <w:bCs w:val="1"/>
            <w:outline w:val="0"/>
            <w:color w:val="000000"/>
            <w:sz w:val="18"/>
            <w:szCs w:val="1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  <w:del w:id="278" w:date="2025-01-29T22:19:11Z" w:author="Сергей Кузин">
        <w:r>
          <w:rPr/>
        </w:r>
      </w:del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Liberation Sans">
    <w:charset w:val="00"/>
    <w:family w:val="roman"/>
    <w:pitch w:val="default"/>
  </w:font>
  <w:font w:name="Montserra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·"/>
      <w:lvlJc w:val="left"/>
      <w:pPr>
        <w:ind w:left="749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469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2189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09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629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4349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69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5789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6509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·"/>
      <w:lvlJc w:val="left"/>
      <w:pPr>
        <w:ind w:left="749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469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2189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09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629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4349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69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5789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6509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bullet"/>
      <w:suff w:val="tab"/>
      <w:lvlText w:val="·"/>
      <w:lvlJc w:val="left"/>
      <w:pPr>
        <w:ind w:left="749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469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2189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09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629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4349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69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5789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6509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bullet"/>
      <w:suff w:val="tab"/>
      <w:lvlText w:val="·"/>
      <w:lvlJc w:val="left"/>
      <w:pPr>
        <w:ind w:left="749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469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2189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09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629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4349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69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5789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6509" w:hanging="4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Liberation Sans" w:cs="Liberation Sans" w:hAnsi="Liberation Sans" w:eastAsia="Liberation San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Liberation Sans" w:cs="Liberation Sans" w:hAnsi="Liberation Sans" w:eastAsia="Liberation San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  <w:style w:type="numbering" w:styleId="Импортированный стиль 4">
    <w:name w:val="Импортированный стиль 4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